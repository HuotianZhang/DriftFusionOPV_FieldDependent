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FDFEE" w14:textId="2BEE9205" w:rsidR="003B5FDD" w:rsidRPr="00BC5195" w:rsidRDefault="003B5FDD" w:rsidP="003B5FDD">
      <w:pPr>
        <w:pStyle w:val="Heading1"/>
      </w:pPr>
      <w:r w:rsidRPr="00BC5195">
        <w:t>List of Parameters</w:t>
      </w:r>
    </w:p>
    <w:p w14:paraId="7314747C" w14:textId="72C5B3DA" w:rsidR="003B5FDD" w:rsidRPr="00BC5195" w:rsidRDefault="003B5FDD"/>
    <w:tbl>
      <w:tblPr>
        <w:tblStyle w:val="TableGrid"/>
        <w:tblW w:w="15021" w:type="dxa"/>
        <w:tblLayout w:type="fixed"/>
        <w:tblLook w:val="04A0" w:firstRow="1" w:lastRow="0" w:firstColumn="1" w:lastColumn="0" w:noHBand="0" w:noVBand="1"/>
      </w:tblPr>
      <w:tblGrid>
        <w:gridCol w:w="2669"/>
        <w:gridCol w:w="3705"/>
        <w:gridCol w:w="2693"/>
        <w:gridCol w:w="2037"/>
        <w:gridCol w:w="2925"/>
        <w:gridCol w:w="992"/>
      </w:tblGrid>
      <w:tr w:rsidR="00895DFA" w:rsidRPr="00BC5195" w14:paraId="0BDAD1C1" w14:textId="68D9D5B5" w:rsidTr="00895DFA">
        <w:tc>
          <w:tcPr>
            <w:tcW w:w="2669" w:type="dxa"/>
          </w:tcPr>
          <w:p w14:paraId="0ED2B348" w14:textId="57512E3B" w:rsidR="00895DFA" w:rsidRPr="00BC5195" w:rsidRDefault="00895DFA">
            <w:pPr>
              <w:rPr>
                <w:b/>
                <w:bCs/>
                <w:sz w:val="28"/>
                <w:szCs w:val="28"/>
              </w:rPr>
            </w:pPr>
            <w:r w:rsidRPr="00BC5195">
              <w:rPr>
                <w:b/>
                <w:bCs/>
                <w:sz w:val="28"/>
                <w:szCs w:val="28"/>
              </w:rPr>
              <w:t>Variable Name</w:t>
            </w:r>
          </w:p>
        </w:tc>
        <w:tc>
          <w:tcPr>
            <w:tcW w:w="3705" w:type="dxa"/>
          </w:tcPr>
          <w:p w14:paraId="44348442" w14:textId="021A5905" w:rsidR="00895DFA" w:rsidRPr="00BC5195" w:rsidRDefault="00895DFA">
            <w:pPr>
              <w:rPr>
                <w:b/>
                <w:bCs/>
                <w:sz w:val="28"/>
                <w:szCs w:val="28"/>
              </w:rPr>
            </w:pPr>
            <w:r w:rsidRPr="00BC5195">
              <w:rPr>
                <w:b/>
                <w:bCs/>
                <w:sz w:val="28"/>
                <w:szCs w:val="28"/>
              </w:rPr>
              <w:t>Parameter</w:t>
            </w:r>
          </w:p>
        </w:tc>
        <w:tc>
          <w:tcPr>
            <w:tcW w:w="2693" w:type="dxa"/>
          </w:tcPr>
          <w:p w14:paraId="2DC2AD2C" w14:textId="2D495979" w:rsidR="00895DFA" w:rsidRPr="00BC5195" w:rsidRDefault="00895DFA">
            <w:pPr>
              <w:rPr>
                <w:b/>
                <w:bCs/>
                <w:sz w:val="28"/>
                <w:szCs w:val="28"/>
              </w:rPr>
            </w:pPr>
            <w:r w:rsidRPr="00BC5195">
              <w:rPr>
                <w:b/>
                <w:bCs/>
                <w:sz w:val="28"/>
                <w:szCs w:val="28"/>
              </w:rPr>
              <w:t xml:space="preserve">(Default) Value </w:t>
            </w:r>
          </w:p>
        </w:tc>
        <w:tc>
          <w:tcPr>
            <w:tcW w:w="2037" w:type="dxa"/>
          </w:tcPr>
          <w:p w14:paraId="207A389E" w14:textId="07470F1F" w:rsidR="00895DFA" w:rsidRPr="00BC5195" w:rsidRDefault="00895DFA">
            <w:pPr>
              <w:rPr>
                <w:b/>
                <w:bCs/>
                <w:sz w:val="28"/>
                <w:szCs w:val="28"/>
              </w:rPr>
            </w:pPr>
            <w:r w:rsidRPr="00BC5195">
              <w:rPr>
                <w:b/>
                <w:bCs/>
                <w:sz w:val="28"/>
                <w:szCs w:val="28"/>
              </w:rPr>
              <w:t>Units</w:t>
            </w:r>
          </w:p>
        </w:tc>
        <w:tc>
          <w:tcPr>
            <w:tcW w:w="2925" w:type="dxa"/>
          </w:tcPr>
          <w:p w14:paraId="70C320F5" w14:textId="204E46FE" w:rsidR="00895DFA" w:rsidRPr="00BC5195" w:rsidRDefault="00895DFA">
            <w:pPr>
              <w:rPr>
                <w:b/>
                <w:bCs/>
                <w:sz w:val="28"/>
                <w:szCs w:val="28"/>
              </w:rPr>
            </w:pPr>
            <w:r w:rsidRPr="00BC5195">
              <w:rPr>
                <w:b/>
                <w:bCs/>
                <w:sz w:val="28"/>
                <w:szCs w:val="28"/>
              </w:rPr>
              <w:t>Comment</w:t>
            </w:r>
          </w:p>
        </w:tc>
        <w:tc>
          <w:tcPr>
            <w:tcW w:w="992" w:type="dxa"/>
          </w:tcPr>
          <w:p w14:paraId="07E882C2" w14:textId="33957D10" w:rsidR="00895DFA" w:rsidRPr="00BC5195" w:rsidRDefault="00895DFA">
            <w:pPr>
              <w:rPr>
                <w:b/>
                <w:bCs/>
                <w:sz w:val="28"/>
                <w:szCs w:val="28"/>
              </w:rPr>
            </w:pPr>
            <w:r>
              <w:rPr>
                <w:b/>
                <w:bCs/>
                <w:sz w:val="28"/>
                <w:szCs w:val="28"/>
              </w:rPr>
              <w:t>Input?</w:t>
            </w:r>
          </w:p>
        </w:tc>
      </w:tr>
    </w:tbl>
    <w:p w14:paraId="4C74A02B" w14:textId="77777777" w:rsidR="00D2147D" w:rsidRPr="00BC5195" w:rsidRDefault="00D2147D">
      <w:pPr>
        <w:rPr>
          <w:sz w:val="28"/>
          <w:szCs w:val="28"/>
        </w:rPr>
      </w:pPr>
    </w:p>
    <w:tbl>
      <w:tblPr>
        <w:tblStyle w:val="TableGrid"/>
        <w:tblW w:w="15021" w:type="dxa"/>
        <w:tblLook w:val="04A0" w:firstRow="1" w:lastRow="0" w:firstColumn="1" w:lastColumn="0" w:noHBand="0" w:noVBand="1"/>
      </w:tblPr>
      <w:tblGrid>
        <w:gridCol w:w="2669"/>
        <w:gridCol w:w="3705"/>
        <w:gridCol w:w="2693"/>
        <w:gridCol w:w="2037"/>
        <w:gridCol w:w="2925"/>
        <w:gridCol w:w="992"/>
      </w:tblGrid>
      <w:tr w:rsidR="00895DFA" w:rsidRPr="00BC5195" w14:paraId="68A258EA" w14:textId="73B2D288" w:rsidTr="00895DFA">
        <w:tc>
          <w:tcPr>
            <w:tcW w:w="2669" w:type="dxa"/>
            <w:shd w:val="clear" w:color="auto" w:fill="FFF2CC" w:themeFill="accent4" w:themeFillTint="33"/>
          </w:tcPr>
          <w:p w14:paraId="725A229D" w14:textId="1247AAC2" w:rsidR="00895DFA" w:rsidRPr="00BC5195" w:rsidRDefault="00895DFA">
            <w:r w:rsidRPr="00BC5195">
              <w:t>Temp</w:t>
            </w:r>
          </w:p>
        </w:tc>
        <w:tc>
          <w:tcPr>
            <w:tcW w:w="3705" w:type="dxa"/>
            <w:shd w:val="clear" w:color="auto" w:fill="FFF2CC" w:themeFill="accent4" w:themeFillTint="33"/>
          </w:tcPr>
          <w:p w14:paraId="06EEE2AA" w14:textId="3922FF4E" w:rsidR="00895DFA" w:rsidRPr="00BC5195" w:rsidRDefault="00895DFA">
            <w:r w:rsidRPr="00BC5195">
              <w:t>Temperature</w:t>
            </w:r>
          </w:p>
        </w:tc>
        <w:tc>
          <w:tcPr>
            <w:tcW w:w="2693" w:type="dxa"/>
            <w:shd w:val="clear" w:color="auto" w:fill="FFF2CC" w:themeFill="accent4" w:themeFillTint="33"/>
          </w:tcPr>
          <w:p w14:paraId="157A5087" w14:textId="24B3C120" w:rsidR="00895DFA" w:rsidRPr="00BC5195" w:rsidRDefault="00895DFA">
            <w:r w:rsidRPr="00BC5195">
              <w:t>300</w:t>
            </w:r>
          </w:p>
        </w:tc>
        <w:tc>
          <w:tcPr>
            <w:tcW w:w="2037" w:type="dxa"/>
            <w:shd w:val="clear" w:color="auto" w:fill="FFF2CC" w:themeFill="accent4" w:themeFillTint="33"/>
          </w:tcPr>
          <w:p w14:paraId="10700A6F" w14:textId="06698D14" w:rsidR="00895DFA" w:rsidRPr="00BC5195" w:rsidRDefault="00895DFA">
            <w:r w:rsidRPr="00BC5195">
              <w:t>K</w:t>
            </w:r>
          </w:p>
        </w:tc>
        <w:tc>
          <w:tcPr>
            <w:tcW w:w="2925" w:type="dxa"/>
            <w:shd w:val="clear" w:color="auto" w:fill="FFF2CC" w:themeFill="accent4" w:themeFillTint="33"/>
          </w:tcPr>
          <w:p w14:paraId="354D116D" w14:textId="76F48DA6" w:rsidR="00895DFA" w:rsidRPr="00BC5195" w:rsidRDefault="00895DFA"/>
        </w:tc>
        <w:tc>
          <w:tcPr>
            <w:tcW w:w="992" w:type="dxa"/>
            <w:shd w:val="clear" w:color="auto" w:fill="FFF2CC" w:themeFill="accent4" w:themeFillTint="33"/>
          </w:tcPr>
          <w:p w14:paraId="2E43B31A" w14:textId="585B5003" w:rsidR="00895DFA" w:rsidRPr="00BC5195" w:rsidRDefault="00895DFA">
            <w:r>
              <w:t>yes</w:t>
            </w:r>
          </w:p>
        </w:tc>
      </w:tr>
      <w:tr w:rsidR="00895DFA" w:rsidRPr="00BC5195" w14:paraId="064C1534" w14:textId="763AC47C" w:rsidTr="007E5BA8">
        <w:trPr>
          <w:trHeight w:val="63"/>
        </w:trPr>
        <w:tc>
          <w:tcPr>
            <w:tcW w:w="2669" w:type="dxa"/>
          </w:tcPr>
          <w:p w14:paraId="1AC3397B" w14:textId="0F7BA3E8" w:rsidR="00895DFA" w:rsidRPr="00BC5195" w:rsidRDefault="00895DFA">
            <w:proofErr w:type="spellStart"/>
            <w:r w:rsidRPr="00BC5195">
              <w:t>AL_thickness</w:t>
            </w:r>
            <w:proofErr w:type="spellEnd"/>
          </w:p>
        </w:tc>
        <w:tc>
          <w:tcPr>
            <w:tcW w:w="3705" w:type="dxa"/>
          </w:tcPr>
          <w:p w14:paraId="4E80E1B9" w14:textId="21B9DCF3" w:rsidR="00895DFA" w:rsidRPr="00BC5195" w:rsidRDefault="00895DFA">
            <w:r w:rsidRPr="00BC5195">
              <w:t>Active Layer Thickness</w:t>
            </w:r>
          </w:p>
        </w:tc>
        <w:tc>
          <w:tcPr>
            <w:tcW w:w="2693" w:type="dxa"/>
            <w:shd w:val="clear" w:color="auto" w:fill="F4B083" w:themeFill="accent2" w:themeFillTint="99"/>
          </w:tcPr>
          <w:p w14:paraId="41605F55" w14:textId="6C16CAAB" w:rsidR="00895DFA" w:rsidRPr="00BC5195" w:rsidRDefault="00895DFA">
            <w:r w:rsidRPr="00BC5195">
              <w:t>100*1e-7</w:t>
            </w:r>
          </w:p>
        </w:tc>
        <w:tc>
          <w:tcPr>
            <w:tcW w:w="2037" w:type="dxa"/>
            <w:shd w:val="clear" w:color="auto" w:fill="F4B083" w:themeFill="accent2" w:themeFillTint="99"/>
          </w:tcPr>
          <w:p w14:paraId="293613A7" w14:textId="6DD03546" w:rsidR="00895DFA" w:rsidRPr="00BC5195" w:rsidRDefault="007E5BA8">
            <w:commentRangeStart w:id="0"/>
            <w:r>
              <w:t>cm ?</w:t>
            </w:r>
            <w:r w:rsidR="00662237">
              <w:t xml:space="preserve"> m?</w:t>
            </w:r>
            <w:commentRangeEnd w:id="0"/>
            <w:r w:rsidR="00C945D9">
              <w:rPr>
                <w:rStyle w:val="CommentReference"/>
              </w:rPr>
              <w:commentReference w:id="0"/>
            </w:r>
          </w:p>
        </w:tc>
        <w:tc>
          <w:tcPr>
            <w:tcW w:w="2925" w:type="dxa"/>
          </w:tcPr>
          <w:p w14:paraId="1A9CA3FE" w14:textId="77777777" w:rsidR="00895DFA" w:rsidRPr="00BC5195" w:rsidRDefault="00895DFA"/>
        </w:tc>
        <w:tc>
          <w:tcPr>
            <w:tcW w:w="992" w:type="dxa"/>
          </w:tcPr>
          <w:p w14:paraId="4790B34C" w14:textId="41B25DD2" w:rsidR="00895DFA" w:rsidRPr="00BC5195" w:rsidRDefault="00895DFA">
            <w:r>
              <w:t>yes</w:t>
            </w:r>
          </w:p>
        </w:tc>
      </w:tr>
    </w:tbl>
    <w:p w14:paraId="52100EE7" w14:textId="358BFF6F" w:rsidR="00D2147D" w:rsidRPr="00BC5195" w:rsidRDefault="00D2147D"/>
    <w:p w14:paraId="56D31619" w14:textId="413FBC6E" w:rsidR="00522480" w:rsidRPr="00BC5195" w:rsidRDefault="00522480" w:rsidP="00522480">
      <w:pPr>
        <w:pStyle w:val="Heading1"/>
      </w:pPr>
      <w:r w:rsidRPr="00BC5195">
        <w:t>Recombination Parameters</w:t>
      </w:r>
    </w:p>
    <w:tbl>
      <w:tblPr>
        <w:tblStyle w:val="TableGrid"/>
        <w:tblW w:w="15021" w:type="dxa"/>
        <w:tblLook w:val="04A0" w:firstRow="1" w:lastRow="0" w:firstColumn="1" w:lastColumn="0" w:noHBand="0" w:noVBand="1"/>
      </w:tblPr>
      <w:tblGrid>
        <w:gridCol w:w="2669"/>
        <w:gridCol w:w="3705"/>
        <w:gridCol w:w="2693"/>
        <w:gridCol w:w="2037"/>
        <w:gridCol w:w="2925"/>
        <w:gridCol w:w="992"/>
      </w:tblGrid>
      <w:tr w:rsidR="00895DFA" w:rsidRPr="00BC5195" w14:paraId="637C6151" w14:textId="7EC7BE7D" w:rsidTr="00895DFA">
        <w:tc>
          <w:tcPr>
            <w:tcW w:w="2669" w:type="dxa"/>
            <w:shd w:val="clear" w:color="auto" w:fill="F2F2F2" w:themeFill="background1" w:themeFillShade="F2"/>
          </w:tcPr>
          <w:p w14:paraId="64AD901C" w14:textId="286330A8" w:rsidR="00895DFA" w:rsidRPr="00BC5195" w:rsidRDefault="00895DFA" w:rsidP="003B5FDD">
            <w:pPr>
              <w:rPr>
                <w:b/>
                <w:bCs/>
              </w:rPr>
            </w:pPr>
            <w:proofErr w:type="spellStart"/>
            <w:r w:rsidRPr="00BC5195">
              <w:rPr>
                <w:b/>
                <w:bCs/>
              </w:rPr>
              <w:t>Prec</w:t>
            </w:r>
            <w:proofErr w:type="spellEnd"/>
          </w:p>
        </w:tc>
        <w:tc>
          <w:tcPr>
            <w:tcW w:w="3705" w:type="dxa"/>
            <w:shd w:val="clear" w:color="auto" w:fill="F2F2F2" w:themeFill="background1" w:themeFillShade="F2"/>
          </w:tcPr>
          <w:p w14:paraId="717E6872" w14:textId="57996B36" w:rsidR="00895DFA" w:rsidRPr="00BC5195" w:rsidRDefault="00895DFA">
            <w:pPr>
              <w:rPr>
                <w:b/>
                <w:bCs/>
              </w:rPr>
            </w:pPr>
            <w:r w:rsidRPr="00BC5195">
              <w:rPr>
                <w:b/>
                <w:bCs/>
              </w:rPr>
              <w:t>Recombination Parameters</w:t>
            </w:r>
          </w:p>
        </w:tc>
        <w:tc>
          <w:tcPr>
            <w:tcW w:w="2693" w:type="dxa"/>
            <w:shd w:val="clear" w:color="auto" w:fill="F2F2F2" w:themeFill="background1" w:themeFillShade="F2"/>
          </w:tcPr>
          <w:p w14:paraId="1979DB4C" w14:textId="64FBDD7F" w:rsidR="00895DFA" w:rsidRPr="00BC5195" w:rsidRDefault="00895DFA">
            <w:pPr>
              <w:rPr>
                <w:b/>
                <w:bCs/>
              </w:rPr>
            </w:pPr>
            <w:proofErr w:type="spellStart"/>
            <w:r w:rsidRPr="00BC5195">
              <w:rPr>
                <w:b/>
                <w:bCs/>
              </w:rPr>
              <w:t>NaN</w:t>
            </w:r>
            <w:proofErr w:type="spellEnd"/>
          </w:p>
        </w:tc>
        <w:tc>
          <w:tcPr>
            <w:tcW w:w="2037" w:type="dxa"/>
            <w:shd w:val="clear" w:color="auto" w:fill="F2F2F2" w:themeFill="background1" w:themeFillShade="F2"/>
          </w:tcPr>
          <w:p w14:paraId="72DEAC14" w14:textId="7383CF1C" w:rsidR="00895DFA" w:rsidRPr="00BC5195" w:rsidRDefault="00895DFA">
            <w:pPr>
              <w:rPr>
                <w:b/>
                <w:bCs/>
              </w:rPr>
            </w:pPr>
            <w:proofErr w:type="spellStart"/>
            <w:r w:rsidRPr="00BC5195">
              <w:rPr>
                <w:b/>
                <w:bCs/>
              </w:rPr>
              <w:t>NaN</w:t>
            </w:r>
            <w:proofErr w:type="spellEnd"/>
          </w:p>
        </w:tc>
        <w:tc>
          <w:tcPr>
            <w:tcW w:w="2925" w:type="dxa"/>
            <w:shd w:val="clear" w:color="auto" w:fill="F2F2F2" w:themeFill="background1" w:themeFillShade="F2"/>
          </w:tcPr>
          <w:p w14:paraId="52F79709" w14:textId="35D162FD" w:rsidR="00895DFA" w:rsidRPr="00BC5195" w:rsidRDefault="00895DFA">
            <w:pPr>
              <w:rPr>
                <w:b/>
                <w:bCs/>
              </w:rPr>
            </w:pPr>
            <w:r w:rsidRPr="00BC5195">
              <w:rPr>
                <w:b/>
                <w:bCs/>
              </w:rPr>
              <w:t>Object of «</w:t>
            </w:r>
            <w:proofErr w:type="spellStart"/>
            <w:r w:rsidRPr="00BC5195">
              <w:rPr>
                <w:b/>
                <w:bCs/>
              </w:rPr>
              <w:t>paramsRec</w:t>
            </w:r>
            <w:proofErr w:type="spellEnd"/>
            <w:r w:rsidRPr="00BC5195">
              <w:rPr>
                <w:b/>
                <w:bCs/>
              </w:rPr>
              <w:t>» Class</w:t>
            </w:r>
          </w:p>
        </w:tc>
        <w:tc>
          <w:tcPr>
            <w:tcW w:w="992" w:type="dxa"/>
            <w:shd w:val="clear" w:color="auto" w:fill="F2F2F2" w:themeFill="background1" w:themeFillShade="F2"/>
          </w:tcPr>
          <w:p w14:paraId="4FE3BB18" w14:textId="15DC5172" w:rsidR="00895DFA" w:rsidRPr="00BC5195" w:rsidRDefault="00895DFA">
            <w:pPr>
              <w:rPr>
                <w:b/>
                <w:bCs/>
              </w:rPr>
            </w:pPr>
            <w:r>
              <w:t>yes</w:t>
            </w:r>
          </w:p>
        </w:tc>
      </w:tr>
      <w:tr w:rsidR="00895DFA" w:rsidRPr="00BC5195" w14:paraId="703648DA" w14:textId="6E8D60F5" w:rsidTr="00895DFA">
        <w:tc>
          <w:tcPr>
            <w:tcW w:w="2669" w:type="dxa"/>
          </w:tcPr>
          <w:p w14:paraId="4986D3A4" w14:textId="194E654F" w:rsidR="00895DFA" w:rsidRPr="00BC5195" w:rsidRDefault="00895DFA">
            <w:pPr>
              <w:rPr>
                <w:b/>
                <w:bCs/>
              </w:rPr>
            </w:pPr>
            <w:proofErr w:type="spellStart"/>
            <w:r w:rsidRPr="00BC5195">
              <w:rPr>
                <w:b/>
                <w:bCs/>
              </w:rPr>
              <w:t>Prec.const</w:t>
            </w:r>
            <w:proofErr w:type="spellEnd"/>
          </w:p>
        </w:tc>
        <w:tc>
          <w:tcPr>
            <w:tcW w:w="3705" w:type="dxa"/>
          </w:tcPr>
          <w:p w14:paraId="54722367" w14:textId="24947A45" w:rsidR="00895DFA" w:rsidRPr="00BC5195" w:rsidRDefault="00895DFA">
            <w:pPr>
              <w:rPr>
                <w:b/>
                <w:bCs/>
              </w:rPr>
            </w:pPr>
            <w:r w:rsidRPr="00BC5195">
              <w:rPr>
                <w:b/>
                <w:bCs/>
              </w:rPr>
              <w:t xml:space="preserve">Constants </w:t>
            </w:r>
          </w:p>
        </w:tc>
        <w:tc>
          <w:tcPr>
            <w:tcW w:w="2693" w:type="dxa"/>
          </w:tcPr>
          <w:p w14:paraId="39C504AE" w14:textId="0F8D6838" w:rsidR="00895DFA" w:rsidRPr="00BC5195" w:rsidRDefault="00895DFA">
            <w:pPr>
              <w:rPr>
                <w:b/>
                <w:bCs/>
              </w:rPr>
            </w:pPr>
            <w:proofErr w:type="spellStart"/>
            <w:r w:rsidRPr="00BC5195">
              <w:rPr>
                <w:b/>
                <w:bCs/>
              </w:rPr>
              <w:t>NaN</w:t>
            </w:r>
            <w:proofErr w:type="spellEnd"/>
          </w:p>
        </w:tc>
        <w:tc>
          <w:tcPr>
            <w:tcW w:w="2037" w:type="dxa"/>
          </w:tcPr>
          <w:p w14:paraId="56514E04" w14:textId="4FAAC721" w:rsidR="00895DFA" w:rsidRPr="00BC5195" w:rsidRDefault="00895DFA">
            <w:pPr>
              <w:rPr>
                <w:b/>
                <w:bCs/>
              </w:rPr>
            </w:pPr>
            <w:proofErr w:type="spellStart"/>
            <w:r w:rsidRPr="00BC5195">
              <w:rPr>
                <w:b/>
                <w:bCs/>
              </w:rPr>
              <w:t>NaN</w:t>
            </w:r>
            <w:proofErr w:type="spellEnd"/>
          </w:p>
        </w:tc>
        <w:tc>
          <w:tcPr>
            <w:tcW w:w="2925" w:type="dxa"/>
          </w:tcPr>
          <w:p w14:paraId="082AE23F" w14:textId="33A7E2E9" w:rsidR="00895DFA" w:rsidRPr="00BC5195" w:rsidRDefault="00895DFA">
            <w:pPr>
              <w:rPr>
                <w:b/>
                <w:bCs/>
              </w:rPr>
            </w:pPr>
            <w:r w:rsidRPr="00BC5195">
              <w:rPr>
                <w:b/>
                <w:bCs/>
              </w:rPr>
              <w:t>Struct, property of «</w:t>
            </w:r>
            <w:proofErr w:type="spellStart"/>
            <w:r w:rsidRPr="00BC5195">
              <w:rPr>
                <w:b/>
                <w:bCs/>
              </w:rPr>
              <w:t>Prec</w:t>
            </w:r>
            <w:proofErr w:type="spellEnd"/>
            <w:r w:rsidRPr="00BC5195">
              <w:rPr>
                <w:b/>
                <w:bCs/>
              </w:rPr>
              <w:t>»</w:t>
            </w:r>
          </w:p>
        </w:tc>
        <w:tc>
          <w:tcPr>
            <w:tcW w:w="992" w:type="dxa"/>
          </w:tcPr>
          <w:p w14:paraId="40CD7DA8" w14:textId="11408822" w:rsidR="00895DFA" w:rsidRPr="00BC5195" w:rsidRDefault="00895DFA">
            <w:pPr>
              <w:rPr>
                <w:b/>
                <w:bCs/>
              </w:rPr>
            </w:pPr>
            <w:r>
              <w:rPr>
                <w:b/>
                <w:bCs/>
              </w:rPr>
              <w:t>no</w:t>
            </w:r>
          </w:p>
        </w:tc>
      </w:tr>
      <w:tr w:rsidR="00895DFA" w:rsidRPr="00BC5195" w14:paraId="2954FF42" w14:textId="265A6A2D" w:rsidTr="00895DFA">
        <w:tc>
          <w:tcPr>
            <w:tcW w:w="2669" w:type="dxa"/>
            <w:shd w:val="clear" w:color="auto" w:fill="auto"/>
          </w:tcPr>
          <w:p w14:paraId="77A730A4" w14:textId="11C251C8" w:rsidR="00895DFA" w:rsidRPr="00BC5195" w:rsidRDefault="00895DFA" w:rsidP="006F1042">
            <w:pPr>
              <w:ind w:firstLine="317"/>
            </w:pPr>
            <w:commentRangeStart w:id="1"/>
            <w:proofErr w:type="spellStart"/>
            <w:r w:rsidRPr="00BC5195">
              <w:t>Prec.const.V</w:t>
            </w:r>
            <w:proofErr w:type="spellEnd"/>
          </w:p>
        </w:tc>
        <w:tc>
          <w:tcPr>
            <w:tcW w:w="3705" w:type="dxa"/>
            <w:shd w:val="clear" w:color="auto" w:fill="auto"/>
          </w:tcPr>
          <w:p w14:paraId="640200B5" w14:textId="280581AB" w:rsidR="00895DFA" w:rsidRPr="00BC5195" w:rsidRDefault="00895DFA">
            <w:r w:rsidRPr="00BC5195">
              <w:t>??</w:t>
            </w:r>
          </w:p>
        </w:tc>
        <w:tc>
          <w:tcPr>
            <w:tcW w:w="2693" w:type="dxa"/>
            <w:shd w:val="clear" w:color="auto" w:fill="auto"/>
          </w:tcPr>
          <w:p w14:paraId="3BE206C8" w14:textId="6769674A" w:rsidR="00895DFA" w:rsidRPr="00BC5195" w:rsidRDefault="00895DFA">
            <w:r w:rsidRPr="00BC5195">
              <w:t>30</w:t>
            </w:r>
            <w:commentRangeEnd w:id="1"/>
            <w:r w:rsidR="009004B9">
              <w:rPr>
                <w:rStyle w:val="CommentReference"/>
              </w:rPr>
              <w:commentReference w:id="1"/>
            </w:r>
          </w:p>
        </w:tc>
        <w:tc>
          <w:tcPr>
            <w:tcW w:w="2037" w:type="dxa"/>
            <w:shd w:val="clear" w:color="auto" w:fill="auto"/>
          </w:tcPr>
          <w:p w14:paraId="692AF721" w14:textId="60DC651D" w:rsidR="00895DFA" w:rsidRPr="00BC5195" w:rsidRDefault="00895DFA">
            <w:r w:rsidRPr="00BC5195">
              <w:t>??</w:t>
            </w:r>
          </w:p>
        </w:tc>
        <w:tc>
          <w:tcPr>
            <w:tcW w:w="2925" w:type="dxa"/>
            <w:shd w:val="clear" w:color="auto" w:fill="auto"/>
          </w:tcPr>
          <w:p w14:paraId="305789FA" w14:textId="77777777" w:rsidR="00895DFA" w:rsidRPr="00BC5195" w:rsidRDefault="00895DFA"/>
        </w:tc>
        <w:tc>
          <w:tcPr>
            <w:tcW w:w="992" w:type="dxa"/>
            <w:shd w:val="clear" w:color="auto" w:fill="auto"/>
          </w:tcPr>
          <w:p w14:paraId="75A81982" w14:textId="47514FE3" w:rsidR="00895DFA" w:rsidRPr="00BC5195" w:rsidRDefault="00895DFA">
            <w:r>
              <w:t>no</w:t>
            </w:r>
          </w:p>
        </w:tc>
      </w:tr>
      <w:tr w:rsidR="00895DFA" w:rsidRPr="00BC5195" w14:paraId="3EA94538" w14:textId="4CE79646" w:rsidTr="00895DFA">
        <w:tc>
          <w:tcPr>
            <w:tcW w:w="2669" w:type="dxa"/>
          </w:tcPr>
          <w:p w14:paraId="1CC4056E" w14:textId="399B9420" w:rsidR="00895DFA" w:rsidRPr="00BC5195" w:rsidRDefault="00895DFA" w:rsidP="006F1042">
            <w:pPr>
              <w:ind w:firstLine="317"/>
            </w:pPr>
            <w:proofErr w:type="spellStart"/>
            <w:r w:rsidRPr="00BC5195">
              <w:t>Prec.const.kb</w:t>
            </w:r>
            <w:proofErr w:type="spellEnd"/>
          </w:p>
        </w:tc>
        <w:tc>
          <w:tcPr>
            <w:tcW w:w="3705" w:type="dxa"/>
          </w:tcPr>
          <w:p w14:paraId="2711121F" w14:textId="39865B04" w:rsidR="00895DFA" w:rsidRPr="00BC5195" w:rsidRDefault="00895DFA">
            <w:r w:rsidRPr="00BC5195">
              <w:t>Boltzmann Constant</w:t>
            </w:r>
          </w:p>
        </w:tc>
        <w:tc>
          <w:tcPr>
            <w:tcW w:w="2693" w:type="dxa"/>
          </w:tcPr>
          <w:p w14:paraId="54F0FBD6" w14:textId="08E9FFA2" w:rsidR="00895DFA" w:rsidRPr="00BC5195" w:rsidRDefault="00895DFA">
            <w:r w:rsidRPr="00BC5195">
              <w:t>8.6173e-05</w:t>
            </w:r>
          </w:p>
        </w:tc>
        <w:tc>
          <w:tcPr>
            <w:tcW w:w="2037" w:type="dxa"/>
          </w:tcPr>
          <w:p w14:paraId="3BFA3302" w14:textId="544D9621" w:rsidR="00895DFA" w:rsidRPr="00BC5195" w:rsidRDefault="00895DFA">
            <w:r w:rsidRPr="00BC5195">
              <w:t>eV/K</w:t>
            </w:r>
          </w:p>
        </w:tc>
        <w:tc>
          <w:tcPr>
            <w:tcW w:w="2925" w:type="dxa"/>
          </w:tcPr>
          <w:p w14:paraId="0883ADA5" w14:textId="77777777" w:rsidR="00895DFA" w:rsidRPr="00BC5195" w:rsidRDefault="00895DFA"/>
        </w:tc>
        <w:tc>
          <w:tcPr>
            <w:tcW w:w="992" w:type="dxa"/>
          </w:tcPr>
          <w:p w14:paraId="6B7CD39E" w14:textId="6631DB08" w:rsidR="00895DFA" w:rsidRPr="00BC5195" w:rsidRDefault="00895DFA">
            <w:r>
              <w:t>no</w:t>
            </w:r>
          </w:p>
        </w:tc>
      </w:tr>
      <w:tr w:rsidR="00895DFA" w:rsidRPr="00BC5195" w14:paraId="6EF7FCBF" w14:textId="2ECF4C96" w:rsidTr="00895DFA">
        <w:tc>
          <w:tcPr>
            <w:tcW w:w="2669" w:type="dxa"/>
          </w:tcPr>
          <w:p w14:paraId="36313AFE" w14:textId="4CF606F2" w:rsidR="00895DFA" w:rsidRPr="00BC5195" w:rsidRDefault="00895DFA" w:rsidP="006F1042">
            <w:pPr>
              <w:ind w:firstLine="317"/>
            </w:pPr>
            <w:r w:rsidRPr="00BC5195">
              <w:t>Prec.const.me</w:t>
            </w:r>
          </w:p>
        </w:tc>
        <w:tc>
          <w:tcPr>
            <w:tcW w:w="3705" w:type="dxa"/>
          </w:tcPr>
          <w:p w14:paraId="19B0E197" w14:textId="1FFF76AE" w:rsidR="00895DFA" w:rsidRPr="00BC5195" w:rsidRDefault="00895DFA">
            <w:r w:rsidRPr="00BC5195">
              <w:t>electron mass</w:t>
            </w:r>
          </w:p>
        </w:tc>
        <w:tc>
          <w:tcPr>
            <w:tcW w:w="2693" w:type="dxa"/>
          </w:tcPr>
          <w:p w14:paraId="31CB23FD" w14:textId="1DF4B29F" w:rsidR="00895DFA" w:rsidRPr="00BC5195" w:rsidRDefault="00895DFA">
            <w:r w:rsidRPr="00BC5195">
              <w:t>9.1000e-31</w:t>
            </w:r>
          </w:p>
        </w:tc>
        <w:tc>
          <w:tcPr>
            <w:tcW w:w="2037" w:type="dxa"/>
          </w:tcPr>
          <w:p w14:paraId="59307B59" w14:textId="7648E8E0" w:rsidR="00895DFA" w:rsidRPr="00BC5195" w:rsidRDefault="00895DFA">
            <w:r w:rsidRPr="00BC5195">
              <w:t>kg</w:t>
            </w:r>
          </w:p>
        </w:tc>
        <w:tc>
          <w:tcPr>
            <w:tcW w:w="2925" w:type="dxa"/>
          </w:tcPr>
          <w:p w14:paraId="33F8E863" w14:textId="77777777" w:rsidR="00895DFA" w:rsidRPr="00BC5195" w:rsidRDefault="00895DFA"/>
        </w:tc>
        <w:tc>
          <w:tcPr>
            <w:tcW w:w="992" w:type="dxa"/>
          </w:tcPr>
          <w:p w14:paraId="61B9D774" w14:textId="7B7FDF43" w:rsidR="00895DFA" w:rsidRPr="00BC5195" w:rsidRDefault="00895DFA">
            <w:r>
              <w:t>no</w:t>
            </w:r>
          </w:p>
        </w:tc>
      </w:tr>
      <w:tr w:rsidR="00895DFA" w:rsidRPr="00BC5195" w14:paraId="1FF7FF76" w14:textId="318B697D" w:rsidTr="00895DFA">
        <w:tc>
          <w:tcPr>
            <w:tcW w:w="2669" w:type="dxa"/>
          </w:tcPr>
          <w:p w14:paraId="3C9FB942" w14:textId="21AC3675" w:rsidR="00895DFA" w:rsidRPr="00BC5195" w:rsidRDefault="00895DFA" w:rsidP="006F1042">
            <w:pPr>
              <w:ind w:firstLine="317"/>
            </w:pPr>
            <w:proofErr w:type="spellStart"/>
            <w:r w:rsidRPr="00BC5195">
              <w:t>Prec.const.h</w:t>
            </w:r>
            <w:proofErr w:type="spellEnd"/>
          </w:p>
        </w:tc>
        <w:tc>
          <w:tcPr>
            <w:tcW w:w="3705" w:type="dxa"/>
          </w:tcPr>
          <w:p w14:paraId="5692E9AC" w14:textId="661AD77A" w:rsidR="00895DFA" w:rsidRPr="00BC5195" w:rsidRDefault="00895DFA">
            <w:proofErr w:type="spellStart"/>
            <w:r w:rsidRPr="00BC5195">
              <w:t>planck’s</w:t>
            </w:r>
            <w:proofErr w:type="spellEnd"/>
            <w:r w:rsidRPr="00BC5195">
              <w:t xml:space="preserve"> constant</w:t>
            </w:r>
          </w:p>
        </w:tc>
        <w:tc>
          <w:tcPr>
            <w:tcW w:w="2693" w:type="dxa"/>
          </w:tcPr>
          <w:p w14:paraId="5D1B5D60" w14:textId="01D2B7B9" w:rsidR="00895DFA" w:rsidRPr="00BC5195" w:rsidRDefault="00895DFA">
            <w:r w:rsidRPr="00BC5195">
              <w:t>6.6200e-34</w:t>
            </w:r>
          </w:p>
        </w:tc>
        <w:tc>
          <w:tcPr>
            <w:tcW w:w="2037" w:type="dxa"/>
          </w:tcPr>
          <w:p w14:paraId="7DDA094F" w14:textId="2F86302C" w:rsidR="00895DFA" w:rsidRPr="00BC5195" w:rsidRDefault="00895DFA">
            <w:r w:rsidRPr="00BC5195">
              <w:t>J / Hz</w:t>
            </w:r>
          </w:p>
        </w:tc>
        <w:tc>
          <w:tcPr>
            <w:tcW w:w="2925" w:type="dxa"/>
          </w:tcPr>
          <w:p w14:paraId="30A408F2" w14:textId="77777777" w:rsidR="00895DFA" w:rsidRPr="00BC5195" w:rsidRDefault="00895DFA"/>
        </w:tc>
        <w:tc>
          <w:tcPr>
            <w:tcW w:w="992" w:type="dxa"/>
          </w:tcPr>
          <w:p w14:paraId="4C5AACE9" w14:textId="4DE44E7D" w:rsidR="00895DFA" w:rsidRPr="00BC5195" w:rsidRDefault="00895DFA">
            <w:r>
              <w:t>no</w:t>
            </w:r>
          </w:p>
        </w:tc>
      </w:tr>
      <w:tr w:rsidR="00895DFA" w:rsidRPr="00BC5195" w14:paraId="51017985" w14:textId="4DA851F1" w:rsidTr="00A51DF2">
        <w:tc>
          <w:tcPr>
            <w:tcW w:w="2669" w:type="dxa"/>
          </w:tcPr>
          <w:p w14:paraId="2E1EB2A6" w14:textId="65FB2724" w:rsidR="00895DFA" w:rsidRPr="00BC5195" w:rsidRDefault="00895DFA" w:rsidP="006F1042">
            <w:pPr>
              <w:ind w:firstLine="317"/>
            </w:pPr>
            <w:proofErr w:type="spellStart"/>
            <w:r w:rsidRPr="00BC5195">
              <w:t>Prec.const.e</w:t>
            </w:r>
            <w:proofErr w:type="spellEnd"/>
          </w:p>
        </w:tc>
        <w:tc>
          <w:tcPr>
            <w:tcW w:w="3705" w:type="dxa"/>
          </w:tcPr>
          <w:p w14:paraId="6AB85AED" w14:textId="07A2BFF3" w:rsidR="00895DFA" w:rsidRPr="00BC5195" w:rsidRDefault="00895DFA">
            <w:r w:rsidRPr="00BC5195">
              <w:t>Elementary Charge</w:t>
            </w:r>
          </w:p>
        </w:tc>
        <w:tc>
          <w:tcPr>
            <w:tcW w:w="2693" w:type="dxa"/>
            <w:shd w:val="clear" w:color="auto" w:fill="F4B083" w:themeFill="accent2" w:themeFillTint="99"/>
          </w:tcPr>
          <w:p w14:paraId="3D852105" w14:textId="42EBA6E6" w:rsidR="00895DFA" w:rsidRPr="00BC5195" w:rsidRDefault="00895DFA">
            <w:r w:rsidRPr="00BC5195">
              <w:t>1.</w:t>
            </w:r>
            <w:r w:rsidRPr="00A51DF2">
              <w:rPr>
                <w:shd w:val="clear" w:color="auto" w:fill="F4B083" w:themeFill="accent2" w:themeFillTint="99"/>
              </w:rPr>
              <w:t>6000e</w:t>
            </w:r>
            <w:r w:rsidRPr="00BC5195">
              <w:t>-19</w:t>
            </w:r>
          </w:p>
        </w:tc>
        <w:tc>
          <w:tcPr>
            <w:tcW w:w="2037" w:type="dxa"/>
          </w:tcPr>
          <w:p w14:paraId="37509E60" w14:textId="296DAAE6" w:rsidR="00895DFA" w:rsidRPr="00BC5195" w:rsidRDefault="00895DFA">
            <w:r w:rsidRPr="00BC5195">
              <w:t>C</w:t>
            </w:r>
          </w:p>
        </w:tc>
        <w:tc>
          <w:tcPr>
            <w:tcW w:w="2925" w:type="dxa"/>
          </w:tcPr>
          <w:p w14:paraId="2AD88F62" w14:textId="77777777" w:rsidR="00895DFA" w:rsidRPr="00BC5195" w:rsidRDefault="00895DFA"/>
        </w:tc>
        <w:tc>
          <w:tcPr>
            <w:tcW w:w="992" w:type="dxa"/>
          </w:tcPr>
          <w:p w14:paraId="4D5C6896" w14:textId="403F2201" w:rsidR="00895DFA" w:rsidRPr="00BC5195" w:rsidRDefault="00895DFA">
            <w:r>
              <w:t>no</w:t>
            </w:r>
          </w:p>
        </w:tc>
      </w:tr>
      <w:tr w:rsidR="00895DFA" w:rsidRPr="00BC5195" w14:paraId="63DA6842" w14:textId="6D251AC1" w:rsidTr="00895DFA">
        <w:tc>
          <w:tcPr>
            <w:tcW w:w="2669" w:type="dxa"/>
            <w:shd w:val="clear" w:color="auto" w:fill="FFF2CC" w:themeFill="accent4" w:themeFillTint="33"/>
          </w:tcPr>
          <w:p w14:paraId="3921740A" w14:textId="29A83C32" w:rsidR="00895DFA" w:rsidRPr="00BC5195" w:rsidRDefault="00895DFA" w:rsidP="006F1042">
            <w:pPr>
              <w:ind w:firstLine="317"/>
            </w:pPr>
            <w:proofErr w:type="spellStart"/>
            <w:r w:rsidRPr="00BC5195">
              <w:t>Prec.const.T</w:t>
            </w:r>
            <w:proofErr w:type="spellEnd"/>
          </w:p>
        </w:tc>
        <w:tc>
          <w:tcPr>
            <w:tcW w:w="3705" w:type="dxa"/>
            <w:shd w:val="clear" w:color="auto" w:fill="FFF2CC" w:themeFill="accent4" w:themeFillTint="33"/>
          </w:tcPr>
          <w:p w14:paraId="536D674B" w14:textId="2C04BA92" w:rsidR="00895DFA" w:rsidRPr="00BC5195" w:rsidRDefault="00895DFA">
            <w:r w:rsidRPr="00BC5195">
              <w:t>Temperature</w:t>
            </w:r>
          </w:p>
        </w:tc>
        <w:tc>
          <w:tcPr>
            <w:tcW w:w="2693" w:type="dxa"/>
            <w:shd w:val="clear" w:color="auto" w:fill="FFF2CC" w:themeFill="accent4" w:themeFillTint="33"/>
          </w:tcPr>
          <w:p w14:paraId="272082E9" w14:textId="3994C8C7" w:rsidR="00895DFA" w:rsidRPr="00BC5195" w:rsidRDefault="00895DFA">
            <w:r w:rsidRPr="00BC5195">
              <w:t>300</w:t>
            </w:r>
          </w:p>
        </w:tc>
        <w:tc>
          <w:tcPr>
            <w:tcW w:w="2037" w:type="dxa"/>
            <w:shd w:val="clear" w:color="auto" w:fill="FFF2CC" w:themeFill="accent4" w:themeFillTint="33"/>
          </w:tcPr>
          <w:p w14:paraId="254AF63E" w14:textId="6F41F8A4" w:rsidR="00895DFA" w:rsidRPr="00BC5195" w:rsidRDefault="00895DFA">
            <w:r w:rsidRPr="00BC5195">
              <w:t>K</w:t>
            </w:r>
          </w:p>
        </w:tc>
        <w:tc>
          <w:tcPr>
            <w:tcW w:w="2925" w:type="dxa"/>
            <w:shd w:val="clear" w:color="auto" w:fill="FFF2CC" w:themeFill="accent4" w:themeFillTint="33"/>
          </w:tcPr>
          <w:p w14:paraId="47D57AF2" w14:textId="4FF916A3" w:rsidR="00895DFA" w:rsidRPr="00BC5195" w:rsidRDefault="00895DFA">
            <w:r w:rsidRPr="00BC5195">
              <w:t>why do we define this twice?</w:t>
            </w:r>
          </w:p>
        </w:tc>
        <w:tc>
          <w:tcPr>
            <w:tcW w:w="992" w:type="dxa"/>
            <w:shd w:val="clear" w:color="auto" w:fill="FFF2CC" w:themeFill="accent4" w:themeFillTint="33"/>
          </w:tcPr>
          <w:p w14:paraId="43805D44" w14:textId="65256D9A" w:rsidR="00895DFA" w:rsidRPr="00BC5195" w:rsidRDefault="00A51DF2">
            <w:r>
              <w:t>yes</w:t>
            </w:r>
          </w:p>
        </w:tc>
      </w:tr>
      <w:tr w:rsidR="00662237" w:rsidRPr="00BC5195" w14:paraId="18BF0A75" w14:textId="2E86DCFC" w:rsidTr="00895DFA">
        <w:tc>
          <w:tcPr>
            <w:tcW w:w="2669" w:type="dxa"/>
            <w:shd w:val="clear" w:color="auto" w:fill="auto"/>
          </w:tcPr>
          <w:p w14:paraId="636CE7AE" w14:textId="1E3E8E84" w:rsidR="00662237" w:rsidRPr="00BC5195" w:rsidRDefault="00662237" w:rsidP="00662237">
            <w:pPr>
              <w:ind w:firstLine="317"/>
            </w:pPr>
            <w:commentRangeStart w:id="2"/>
            <w:proofErr w:type="spellStart"/>
            <w:r w:rsidRPr="00BC5195">
              <w:t>Prec.const.Edistribution</w:t>
            </w:r>
            <w:commentRangeEnd w:id="2"/>
            <w:proofErr w:type="spellEnd"/>
            <w:r w:rsidR="009004B9">
              <w:rPr>
                <w:rStyle w:val="CommentReference"/>
              </w:rPr>
              <w:commentReference w:id="2"/>
            </w:r>
          </w:p>
        </w:tc>
        <w:tc>
          <w:tcPr>
            <w:tcW w:w="3705" w:type="dxa"/>
            <w:shd w:val="clear" w:color="auto" w:fill="auto"/>
          </w:tcPr>
          <w:p w14:paraId="6400F891" w14:textId="4B878446" w:rsidR="00662237" w:rsidRPr="00BC5195" w:rsidRDefault="00662237" w:rsidP="00662237">
            <w:r w:rsidRPr="00BC5195">
              <w:t>???</w:t>
            </w:r>
          </w:p>
        </w:tc>
        <w:tc>
          <w:tcPr>
            <w:tcW w:w="2693" w:type="dxa"/>
            <w:shd w:val="clear" w:color="auto" w:fill="auto"/>
          </w:tcPr>
          <w:p w14:paraId="144CC445" w14:textId="21C2AC34" w:rsidR="00662237" w:rsidRPr="00BC5195" w:rsidRDefault="00662237" w:rsidP="00662237">
            <w:r w:rsidRPr="00BC5195">
              <w:t>[1×501 double]</w:t>
            </w:r>
          </w:p>
        </w:tc>
        <w:tc>
          <w:tcPr>
            <w:tcW w:w="2037" w:type="dxa"/>
            <w:shd w:val="clear" w:color="auto" w:fill="auto"/>
          </w:tcPr>
          <w:p w14:paraId="60124CA1" w14:textId="3D7B3918" w:rsidR="00662237" w:rsidRPr="00BC5195" w:rsidRDefault="00662237" w:rsidP="00662237">
            <w:r w:rsidRPr="0078094D">
              <w:t>?</w:t>
            </w:r>
          </w:p>
        </w:tc>
        <w:tc>
          <w:tcPr>
            <w:tcW w:w="2925" w:type="dxa"/>
            <w:shd w:val="clear" w:color="auto" w:fill="auto"/>
          </w:tcPr>
          <w:p w14:paraId="391293DB" w14:textId="4454F9D8" w:rsidR="00662237" w:rsidRPr="00BC5195" w:rsidRDefault="00662237" w:rsidP="00662237"/>
        </w:tc>
        <w:tc>
          <w:tcPr>
            <w:tcW w:w="992" w:type="dxa"/>
            <w:shd w:val="clear" w:color="auto" w:fill="auto"/>
          </w:tcPr>
          <w:p w14:paraId="06D87CE0" w14:textId="0CA8B803" w:rsidR="00662237" w:rsidRPr="00BC5195" w:rsidRDefault="00662237" w:rsidP="00662237">
            <w:r>
              <w:t>no</w:t>
            </w:r>
          </w:p>
        </w:tc>
      </w:tr>
      <w:tr w:rsidR="00662237" w:rsidRPr="00BC5195" w14:paraId="76A3983D" w14:textId="3A3B623C" w:rsidTr="00A51DF2">
        <w:tc>
          <w:tcPr>
            <w:tcW w:w="2669" w:type="dxa"/>
          </w:tcPr>
          <w:p w14:paraId="4582CF10" w14:textId="32CAE9AA" w:rsidR="00662237" w:rsidRPr="00BC5195" w:rsidRDefault="00662237" w:rsidP="00662237">
            <w:pPr>
              <w:ind w:firstLine="317"/>
            </w:pPr>
            <w:proofErr w:type="spellStart"/>
            <w:r w:rsidRPr="00BC5195">
              <w:t>Prec.const.c</w:t>
            </w:r>
            <w:proofErr w:type="spellEnd"/>
          </w:p>
        </w:tc>
        <w:tc>
          <w:tcPr>
            <w:tcW w:w="3705" w:type="dxa"/>
          </w:tcPr>
          <w:p w14:paraId="464E75B9" w14:textId="220889F6" w:rsidR="00662237" w:rsidRPr="00BC5195" w:rsidRDefault="00662237" w:rsidP="00662237">
            <w:r w:rsidRPr="00BC5195">
              <w:t>Speed of Light</w:t>
            </w:r>
          </w:p>
        </w:tc>
        <w:tc>
          <w:tcPr>
            <w:tcW w:w="2693" w:type="dxa"/>
            <w:shd w:val="clear" w:color="auto" w:fill="F4B083" w:themeFill="accent2" w:themeFillTint="99"/>
          </w:tcPr>
          <w:p w14:paraId="4B071D09" w14:textId="02F59F7E" w:rsidR="00662237" w:rsidRPr="00BC5195" w:rsidRDefault="00662237" w:rsidP="00662237">
            <w:r w:rsidRPr="00BC5195">
              <w:t>300000000</w:t>
            </w:r>
          </w:p>
        </w:tc>
        <w:tc>
          <w:tcPr>
            <w:tcW w:w="2037" w:type="dxa"/>
          </w:tcPr>
          <w:p w14:paraId="6AF1D283" w14:textId="3B4A14FA" w:rsidR="00662237" w:rsidRPr="00BC5195" w:rsidRDefault="00662237" w:rsidP="00662237">
            <w:r w:rsidRPr="0078094D">
              <w:t>?</w:t>
            </w:r>
          </w:p>
        </w:tc>
        <w:tc>
          <w:tcPr>
            <w:tcW w:w="2925" w:type="dxa"/>
          </w:tcPr>
          <w:p w14:paraId="5A25C92D" w14:textId="77777777" w:rsidR="00662237" w:rsidRPr="00BC5195" w:rsidRDefault="00662237" w:rsidP="00662237"/>
        </w:tc>
        <w:tc>
          <w:tcPr>
            <w:tcW w:w="992" w:type="dxa"/>
          </w:tcPr>
          <w:p w14:paraId="13346EDE" w14:textId="2B340E78" w:rsidR="00662237" w:rsidRPr="00BC5195" w:rsidRDefault="00662237" w:rsidP="00662237">
            <w:r>
              <w:t>no</w:t>
            </w:r>
          </w:p>
        </w:tc>
      </w:tr>
      <w:tr w:rsidR="00662237" w:rsidRPr="00BC5195" w14:paraId="4F632222" w14:textId="5D8DF0AC" w:rsidTr="00662237">
        <w:tc>
          <w:tcPr>
            <w:tcW w:w="2669" w:type="dxa"/>
          </w:tcPr>
          <w:p w14:paraId="7D9F80EC" w14:textId="61CE24A5" w:rsidR="00662237" w:rsidRPr="00BC5195" w:rsidRDefault="00662237" w:rsidP="00662237">
            <w:pPr>
              <w:ind w:firstLine="317"/>
            </w:pPr>
            <w:r w:rsidRPr="00BC5195">
              <w:t>Prec.const.eps0</w:t>
            </w:r>
          </w:p>
        </w:tc>
        <w:tc>
          <w:tcPr>
            <w:tcW w:w="3705" w:type="dxa"/>
            <w:shd w:val="clear" w:color="auto" w:fill="F4B083" w:themeFill="accent2" w:themeFillTint="99"/>
          </w:tcPr>
          <w:p w14:paraId="6B21C80E" w14:textId="39D8FBFA" w:rsidR="00662237" w:rsidRPr="00BC5195" w:rsidRDefault="00662237" w:rsidP="00662237">
            <w:r w:rsidRPr="00BC5195">
              <w:t>Vacuum permittivity</w:t>
            </w:r>
          </w:p>
        </w:tc>
        <w:tc>
          <w:tcPr>
            <w:tcW w:w="2693" w:type="dxa"/>
            <w:shd w:val="clear" w:color="auto" w:fill="F4B083" w:themeFill="accent2" w:themeFillTint="99"/>
          </w:tcPr>
          <w:p w14:paraId="0A04B7B3" w14:textId="5EDE68E5" w:rsidR="00662237" w:rsidRPr="00BC5195" w:rsidRDefault="00662237" w:rsidP="00662237">
            <w:r w:rsidRPr="00BC5195">
              <w:t>6.9419e+08  ???</w:t>
            </w:r>
          </w:p>
        </w:tc>
        <w:tc>
          <w:tcPr>
            <w:tcW w:w="2037" w:type="dxa"/>
            <w:shd w:val="clear" w:color="auto" w:fill="F4B083" w:themeFill="accent2" w:themeFillTint="99"/>
          </w:tcPr>
          <w:p w14:paraId="7208162E" w14:textId="04B073F1" w:rsidR="00662237" w:rsidRPr="00BC5195" w:rsidRDefault="00662237" w:rsidP="00662237">
            <w:r w:rsidRPr="0078094D">
              <w:t>?</w:t>
            </w:r>
            <w:r>
              <w:t>??</w:t>
            </w:r>
          </w:p>
        </w:tc>
        <w:tc>
          <w:tcPr>
            <w:tcW w:w="2925" w:type="dxa"/>
            <w:shd w:val="clear" w:color="auto" w:fill="F4B083" w:themeFill="accent2" w:themeFillTint="99"/>
          </w:tcPr>
          <w:p w14:paraId="3B47DFD8" w14:textId="1DC73A04" w:rsidR="00662237" w:rsidRPr="00BC5195" w:rsidRDefault="00662237" w:rsidP="00662237">
            <w:commentRangeStart w:id="3"/>
            <w:r>
              <w:t>i could not find this value for the vacuum permittivity anywhere in the literature</w:t>
            </w:r>
            <w:commentRangeEnd w:id="3"/>
            <w:r w:rsidR="00C945D9">
              <w:rPr>
                <w:rStyle w:val="CommentReference"/>
              </w:rPr>
              <w:commentReference w:id="3"/>
            </w:r>
          </w:p>
        </w:tc>
        <w:tc>
          <w:tcPr>
            <w:tcW w:w="992" w:type="dxa"/>
          </w:tcPr>
          <w:p w14:paraId="2956CEE7" w14:textId="3143C5C3" w:rsidR="00662237" w:rsidRPr="00BC5195" w:rsidRDefault="00662237" w:rsidP="00662237">
            <w:r>
              <w:t>no</w:t>
            </w:r>
          </w:p>
        </w:tc>
      </w:tr>
      <w:tr w:rsidR="00895DFA" w:rsidRPr="00BC5195" w14:paraId="25C9955F" w14:textId="024C3449" w:rsidTr="00895DFA">
        <w:tc>
          <w:tcPr>
            <w:tcW w:w="2669" w:type="dxa"/>
          </w:tcPr>
          <w:p w14:paraId="1A7F509C" w14:textId="0930AE16" w:rsidR="00895DFA" w:rsidRPr="00BC5195" w:rsidRDefault="00895DFA" w:rsidP="006F1042">
            <w:pPr>
              <w:ind w:firstLine="317"/>
            </w:pPr>
            <w:proofErr w:type="spellStart"/>
            <w:r w:rsidRPr="00BC5195">
              <w:t>Prec.const.solflux</w:t>
            </w:r>
            <w:proofErr w:type="spellEnd"/>
          </w:p>
        </w:tc>
        <w:tc>
          <w:tcPr>
            <w:tcW w:w="3705" w:type="dxa"/>
          </w:tcPr>
          <w:p w14:paraId="3B7BB33B" w14:textId="77777777" w:rsidR="00895DFA" w:rsidRPr="00BC5195" w:rsidRDefault="00895DFA" w:rsidP="004B1F48">
            <w:r w:rsidRPr="00BC5195">
              <w:t>Solar Spectrum</w:t>
            </w:r>
          </w:p>
          <w:p w14:paraId="21441F34" w14:textId="448F6E56" w:rsidR="00895DFA" w:rsidRPr="00BC5195" w:rsidRDefault="00895DFA" w:rsidP="004B1F48">
            <w:r w:rsidRPr="00BC5195">
              <w:t>(Flux over Photon Energy)</w:t>
            </w:r>
          </w:p>
        </w:tc>
        <w:tc>
          <w:tcPr>
            <w:tcW w:w="2693" w:type="dxa"/>
          </w:tcPr>
          <w:p w14:paraId="4D6DE003" w14:textId="0D3BB240" w:rsidR="00895DFA" w:rsidRPr="00BC5195" w:rsidRDefault="00895DFA" w:rsidP="004B1F48">
            <w:r w:rsidRPr="00BC5195">
              <w:t>[2002×2 double]</w:t>
            </w:r>
          </w:p>
        </w:tc>
        <w:tc>
          <w:tcPr>
            <w:tcW w:w="2037" w:type="dxa"/>
          </w:tcPr>
          <w:p w14:paraId="0B37AFEE" w14:textId="4FC1B2C0" w:rsidR="00895DFA" w:rsidRPr="00BC5195" w:rsidRDefault="00895DFA" w:rsidP="004B1F48">
            <w:r w:rsidRPr="00BC5195">
              <w:t>mA / (m^2 eV)</w:t>
            </w:r>
          </w:p>
        </w:tc>
        <w:tc>
          <w:tcPr>
            <w:tcW w:w="2925" w:type="dxa"/>
          </w:tcPr>
          <w:p w14:paraId="7264F2F5" w14:textId="7A0DEBF2" w:rsidR="00895DFA" w:rsidRPr="00BC5195" w:rsidRDefault="00895DFA" w:rsidP="004B1F48">
            <w:proofErr w:type="spellStart"/>
            <w:r w:rsidRPr="00BC5195">
              <w:t>solflux</w:t>
            </w:r>
            <w:proofErr w:type="spellEnd"/>
            <w:r w:rsidRPr="00BC5195">
              <w:t xml:space="preserve">(:,1) is the photon energy, </w:t>
            </w:r>
            <w:proofErr w:type="spellStart"/>
            <w:r w:rsidRPr="00BC5195">
              <w:t>solflux</w:t>
            </w:r>
            <w:proofErr w:type="spellEnd"/>
            <w:r w:rsidRPr="00BC5195">
              <w:t>(:,2) is the solar flux</w:t>
            </w:r>
          </w:p>
        </w:tc>
        <w:tc>
          <w:tcPr>
            <w:tcW w:w="992" w:type="dxa"/>
          </w:tcPr>
          <w:p w14:paraId="407E891F" w14:textId="67919519" w:rsidR="00895DFA" w:rsidRPr="00BC5195" w:rsidRDefault="00A51DF2" w:rsidP="004B1F48">
            <w:r>
              <w:t>no</w:t>
            </w:r>
          </w:p>
        </w:tc>
      </w:tr>
      <w:tr w:rsidR="00662237" w:rsidRPr="00BC5195" w14:paraId="59C75EC9" w14:textId="515F315F" w:rsidTr="00895DFA">
        <w:tc>
          <w:tcPr>
            <w:tcW w:w="2669" w:type="dxa"/>
            <w:shd w:val="clear" w:color="auto" w:fill="auto"/>
          </w:tcPr>
          <w:p w14:paraId="3F23853D" w14:textId="774C02FC" w:rsidR="00662237" w:rsidRPr="00BC5195" w:rsidRDefault="00662237" w:rsidP="00662237">
            <w:pPr>
              <w:ind w:firstLine="317"/>
            </w:pPr>
            <w:commentRangeStart w:id="4"/>
            <w:r w:rsidRPr="00BC5195">
              <w:t>Prec.const.bb</w:t>
            </w:r>
            <w:commentRangeEnd w:id="4"/>
            <w:r w:rsidR="00C945D9">
              <w:rPr>
                <w:rStyle w:val="CommentReference"/>
              </w:rPr>
              <w:commentReference w:id="4"/>
            </w:r>
          </w:p>
        </w:tc>
        <w:tc>
          <w:tcPr>
            <w:tcW w:w="3705" w:type="dxa"/>
            <w:shd w:val="clear" w:color="auto" w:fill="auto"/>
          </w:tcPr>
          <w:p w14:paraId="50BB3812" w14:textId="017CD82B" w:rsidR="00662237" w:rsidRPr="00BC5195" w:rsidRDefault="00662237" w:rsidP="00662237">
            <w:r w:rsidRPr="00BC5195">
              <w:t>???</w:t>
            </w:r>
          </w:p>
        </w:tc>
        <w:tc>
          <w:tcPr>
            <w:tcW w:w="2693" w:type="dxa"/>
            <w:shd w:val="clear" w:color="auto" w:fill="auto"/>
          </w:tcPr>
          <w:p w14:paraId="3962EC3F" w14:textId="1B59CE79" w:rsidR="00662237" w:rsidRPr="00BC5195" w:rsidRDefault="00662237" w:rsidP="00662237">
            <w:r w:rsidRPr="00BC5195">
              <w:t>[501×2 double]</w:t>
            </w:r>
          </w:p>
        </w:tc>
        <w:tc>
          <w:tcPr>
            <w:tcW w:w="2037" w:type="dxa"/>
            <w:shd w:val="clear" w:color="auto" w:fill="auto"/>
          </w:tcPr>
          <w:p w14:paraId="230E0155" w14:textId="1DC7E1CA" w:rsidR="00662237" w:rsidRPr="00BC5195" w:rsidRDefault="00662237" w:rsidP="00662237">
            <w:r w:rsidRPr="00307B64">
              <w:t>?</w:t>
            </w:r>
          </w:p>
        </w:tc>
        <w:tc>
          <w:tcPr>
            <w:tcW w:w="2925" w:type="dxa"/>
            <w:shd w:val="clear" w:color="auto" w:fill="auto"/>
          </w:tcPr>
          <w:p w14:paraId="6B55E88D" w14:textId="77777777" w:rsidR="00662237" w:rsidRPr="00BC5195" w:rsidRDefault="00662237" w:rsidP="00662237"/>
        </w:tc>
        <w:tc>
          <w:tcPr>
            <w:tcW w:w="992" w:type="dxa"/>
            <w:shd w:val="clear" w:color="auto" w:fill="auto"/>
          </w:tcPr>
          <w:p w14:paraId="4BF5E274" w14:textId="5711DDD0" w:rsidR="00662237" w:rsidRPr="00BC5195" w:rsidRDefault="00662237" w:rsidP="00662237">
            <w:r>
              <w:t>?</w:t>
            </w:r>
          </w:p>
        </w:tc>
      </w:tr>
      <w:tr w:rsidR="00662237" w:rsidRPr="00BC5195" w14:paraId="3A6E4659" w14:textId="32FD46EC" w:rsidTr="00895DFA">
        <w:tc>
          <w:tcPr>
            <w:tcW w:w="2669" w:type="dxa"/>
            <w:shd w:val="clear" w:color="auto" w:fill="auto"/>
          </w:tcPr>
          <w:p w14:paraId="1A4E5FA5" w14:textId="2FC4CFC4" w:rsidR="00662237" w:rsidRPr="00BC5195" w:rsidRDefault="00662237" w:rsidP="00662237">
            <w:pPr>
              <w:ind w:firstLine="317"/>
            </w:pPr>
            <w:commentRangeStart w:id="5"/>
            <w:proofErr w:type="spellStart"/>
            <w:r w:rsidRPr="00BC5195">
              <w:t>Prec.const.chemicalpot</w:t>
            </w:r>
            <w:proofErr w:type="spellEnd"/>
          </w:p>
        </w:tc>
        <w:tc>
          <w:tcPr>
            <w:tcW w:w="3705" w:type="dxa"/>
            <w:shd w:val="clear" w:color="auto" w:fill="auto"/>
          </w:tcPr>
          <w:p w14:paraId="4BB7F79C" w14:textId="713D44EB" w:rsidR="00662237" w:rsidRPr="00BC5195" w:rsidRDefault="00662237" w:rsidP="00662237">
            <w:r w:rsidRPr="00BC5195">
              <w:t>Chemical Potential of ???</w:t>
            </w:r>
          </w:p>
        </w:tc>
        <w:tc>
          <w:tcPr>
            <w:tcW w:w="2693" w:type="dxa"/>
            <w:shd w:val="clear" w:color="auto" w:fill="auto"/>
          </w:tcPr>
          <w:p w14:paraId="6BA2FE20" w14:textId="39F5A1F1" w:rsidR="00662237" w:rsidRPr="00BC5195" w:rsidRDefault="00662237" w:rsidP="00662237">
            <w:r w:rsidRPr="00BC5195">
              <w:t>0.9000</w:t>
            </w:r>
            <w:commentRangeEnd w:id="5"/>
            <w:r w:rsidR="00C945D9">
              <w:rPr>
                <w:rStyle w:val="CommentReference"/>
              </w:rPr>
              <w:commentReference w:id="5"/>
            </w:r>
          </w:p>
        </w:tc>
        <w:tc>
          <w:tcPr>
            <w:tcW w:w="2037" w:type="dxa"/>
            <w:shd w:val="clear" w:color="auto" w:fill="auto"/>
          </w:tcPr>
          <w:p w14:paraId="66FC0563" w14:textId="2CA3AAB9" w:rsidR="00662237" w:rsidRPr="00BC5195" w:rsidRDefault="00662237" w:rsidP="00662237">
            <w:r w:rsidRPr="00307B64">
              <w:t>?</w:t>
            </w:r>
          </w:p>
        </w:tc>
        <w:tc>
          <w:tcPr>
            <w:tcW w:w="2925" w:type="dxa"/>
            <w:shd w:val="clear" w:color="auto" w:fill="auto"/>
          </w:tcPr>
          <w:p w14:paraId="6D67993A" w14:textId="77777777" w:rsidR="00662237" w:rsidRPr="00BC5195" w:rsidRDefault="00662237" w:rsidP="00662237"/>
        </w:tc>
        <w:tc>
          <w:tcPr>
            <w:tcW w:w="992" w:type="dxa"/>
            <w:shd w:val="clear" w:color="auto" w:fill="auto"/>
          </w:tcPr>
          <w:p w14:paraId="399689DA" w14:textId="63774675" w:rsidR="00662237" w:rsidRPr="00BC5195" w:rsidRDefault="00662237" w:rsidP="00662237">
            <w:r>
              <w:t>?</w:t>
            </w:r>
          </w:p>
        </w:tc>
      </w:tr>
      <w:tr w:rsidR="00662237" w:rsidRPr="00BC5195" w14:paraId="64206544" w14:textId="5F3339EC" w:rsidTr="00895DFA">
        <w:tc>
          <w:tcPr>
            <w:tcW w:w="2669" w:type="dxa"/>
          </w:tcPr>
          <w:p w14:paraId="160883A3" w14:textId="3F71E0AA" w:rsidR="00662237" w:rsidRPr="00BC5195" w:rsidRDefault="00662237" w:rsidP="00662237">
            <w:pPr>
              <w:rPr>
                <w:b/>
                <w:bCs/>
              </w:rPr>
            </w:pPr>
            <w:proofErr w:type="spellStart"/>
            <w:r w:rsidRPr="00BC5195">
              <w:rPr>
                <w:b/>
                <w:bCs/>
              </w:rPr>
              <w:lastRenderedPageBreak/>
              <w:t>Prec.params</w:t>
            </w:r>
            <w:proofErr w:type="spellEnd"/>
          </w:p>
        </w:tc>
        <w:tc>
          <w:tcPr>
            <w:tcW w:w="3705" w:type="dxa"/>
          </w:tcPr>
          <w:p w14:paraId="5FAEC03B" w14:textId="592947DF" w:rsidR="00662237" w:rsidRPr="00BC5195" w:rsidRDefault="00662237" w:rsidP="00662237">
            <w:pPr>
              <w:rPr>
                <w:b/>
                <w:bCs/>
              </w:rPr>
            </w:pPr>
            <w:r w:rsidRPr="00BC5195">
              <w:rPr>
                <w:b/>
                <w:bCs/>
              </w:rPr>
              <w:t>Editable Recombination Parameters</w:t>
            </w:r>
          </w:p>
        </w:tc>
        <w:tc>
          <w:tcPr>
            <w:tcW w:w="2693" w:type="dxa"/>
          </w:tcPr>
          <w:p w14:paraId="4E11843B" w14:textId="003AD3DA" w:rsidR="00662237" w:rsidRPr="00BC5195" w:rsidRDefault="00662237" w:rsidP="00662237">
            <w:pPr>
              <w:rPr>
                <w:b/>
                <w:bCs/>
              </w:rPr>
            </w:pPr>
          </w:p>
        </w:tc>
        <w:tc>
          <w:tcPr>
            <w:tcW w:w="2037" w:type="dxa"/>
          </w:tcPr>
          <w:p w14:paraId="110A9B63" w14:textId="41E055B5" w:rsidR="00662237" w:rsidRPr="00BC5195" w:rsidRDefault="00662237" w:rsidP="00662237">
            <w:pPr>
              <w:rPr>
                <w:b/>
                <w:bCs/>
              </w:rPr>
            </w:pPr>
            <w:r>
              <w:rPr>
                <w:b/>
                <w:bCs/>
              </w:rPr>
              <w:t>struct</w:t>
            </w:r>
          </w:p>
        </w:tc>
        <w:tc>
          <w:tcPr>
            <w:tcW w:w="2925" w:type="dxa"/>
          </w:tcPr>
          <w:p w14:paraId="5EF7D12C" w14:textId="6F29F8CA" w:rsidR="00662237" w:rsidRPr="00BC5195" w:rsidRDefault="00662237" w:rsidP="00662237">
            <w:pPr>
              <w:rPr>
                <w:b/>
                <w:bCs/>
              </w:rPr>
            </w:pPr>
            <w:r w:rsidRPr="00BC5195">
              <w:rPr>
                <w:b/>
                <w:bCs/>
              </w:rPr>
              <w:t>property of “</w:t>
            </w:r>
            <w:proofErr w:type="spellStart"/>
            <w:r w:rsidRPr="00BC5195">
              <w:rPr>
                <w:b/>
                <w:bCs/>
              </w:rPr>
              <w:t>Prec</w:t>
            </w:r>
            <w:proofErr w:type="spellEnd"/>
            <w:r w:rsidRPr="00BC5195">
              <w:rPr>
                <w:b/>
                <w:bCs/>
              </w:rPr>
              <w:t>”</w:t>
            </w:r>
          </w:p>
        </w:tc>
        <w:tc>
          <w:tcPr>
            <w:tcW w:w="992" w:type="dxa"/>
          </w:tcPr>
          <w:p w14:paraId="4B4208BF" w14:textId="77777777" w:rsidR="00662237" w:rsidRPr="00BC5195" w:rsidRDefault="00662237" w:rsidP="00662237">
            <w:pPr>
              <w:rPr>
                <w:b/>
                <w:bCs/>
              </w:rPr>
            </w:pPr>
          </w:p>
        </w:tc>
      </w:tr>
      <w:tr w:rsidR="00895DFA" w:rsidRPr="00BC5195" w14:paraId="510BEF30" w14:textId="3F566473" w:rsidTr="007E5BA8">
        <w:tc>
          <w:tcPr>
            <w:tcW w:w="2669" w:type="dxa"/>
            <w:shd w:val="clear" w:color="auto" w:fill="FFF2CC" w:themeFill="accent4" w:themeFillTint="33"/>
          </w:tcPr>
          <w:p w14:paraId="009F4823" w14:textId="6FC01439" w:rsidR="00895DFA" w:rsidRPr="00BC5195" w:rsidRDefault="00895DFA" w:rsidP="00FD6868">
            <w:pPr>
              <w:ind w:firstLine="317"/>
            </w:pPr>
            <w:commentRangeStart w:id="6"/>
            <w:proofErr w:type="spellStart"/>
            <w:r w:rsidRPr="00BC5195">
              <w:t>Prec.params.thickness</w:t>
            </w:r>
            <w:proofErr w:type="spellEnd"/>
          </w:p>
        </w:tc>
        <w:tc>
          <w:tcPr>
            <w:tcW w:w="3705" w:type="dxa"/>
            <w:shd w:val="clear" w:color="auto" w:fill="FFF2CC" w:themeFill="accent4" w:themeFillTint="33"/>
          </w:tcPr>
          <w:p w14:paraId="799F2919" w14:textId="3B702849" w:rsidR="00895DFA" w:rsidRPr="00BC5195" w:rsidRDefault="00895DFA" w:rsidP="004B1F48">
            <w:r w:rsidRPr="00BC5195">
              <w:t>Active Layer Thickness</w:t>
            </w:r>
          </w:p>
        </w:tc>
        <w:tc>
          <w:tcPr>
            <w:tcW w:w="2693" w:type="dxa"/>
            <w:shd w:val="clear" w:color="auto" w:fill="F4B083" w:themeFill="accent2" w:themeFillTint="99"/>
          </w:tcPr>
          <w:p w14:paraId="44B8F73D" w14:textId="77777777" w:rsidR="00895DFA" w:rsidRDefault="00895DFA" w:rsidP="004B1F48">
            <w:proofErr w:type="spellStart"/>
            <w:r w:rsidRPr="00BC5195">
              <w:t>AL_thickness</w:t>
            </w:r>
            <w:proofErr w:type="spellEnd"/>
            <w:r w:rsidRPr="00BC5195">
              <w:t>*1e-2</w:t>
            </w:r>
          </w:p>
          <w:p w14:paraId="69F8A1BC" w14:textId="519D6007" w:rsidR="00382DD1" w:rsidRPr="00BC5195" w:rsidRDefault="00382DD1" w:rsidP="004B1F48">
            <w:r>
              <w:t>= 10e-7</w:t>
            </w:r>
          </w:p>
        </w:tc>
        <w:tc>
          <w:tcPr>
            <w:tcW w:w="2037" w:type="dxa"/>
            <w:shd w:val="clear" w:color="auto" w:fill="F4B083" w:themeFill="accent2" w:themeFillTint="99"/>
          </w:tcPr>
          <w:p w14:paraId="0261A635" w14:textId="4EF4A39B" w:rsidR="00895DFA" w:rsidRPr="00BC5195" w:rsidRDefault="00895DFA" w:rsidP="004B1F48">
            <w:r w:rsidRPr="00BC5195">
              <w:t xml:space="preserve">m </w:t>
            </w:r>
            <w:r w:rsidR="00662237">
              <w:t>?</w:t>
            </w:r>
          </w:p>
        </w:tc>
        <w:tc>
          <w:tcPr>
            <w:tcW w:w="2925" w:type="dxa"/>
            <w:shd w:val="clear" w:color="auto" w:fill="FFF2CC" w:themeFill="accent4" w:themeFillTint="33"/>
          </w:tcPr>
          <w:p w14:paraId="7731EADC" w14:textId="3F7F6EC1" w:rsidR="00895DFA" w:rsidRPr="00BC5195" w:rsidRDefault="00895DFA" w:rsidP="004B1F48">
            <w:r w:rsidRPr="00BC5195">
              <w:t>why don’t we just define it only here?</w:t>
            </w:r>
            <w:commentRangeEnd w:id="6"/>
            <w:r w:rsidR="00715205">
              <w:rPr>
                <w:rStyle w:val="CommentReference"/>
              </w:rPr>
              <w:commentReference w:id="6"/>
            </w:r>
          </w:p>
        </w:tc>
        <w:tc>
          <w:tcPr>
            <w:tcW w:w="992" w:type="dxa"/>
            <w:shd w:val="clear" w:color="auto" w:fill="FFF2CC" w:themeFill="accent4" w:themeFillTint="33"/>
          </w:tcPr>
          <w:p w14:paraId="70585A2E" w14:textId="120E0632" w:rsidR="00895DFA" w:rsidRPr="00BC5195" w:rsidRDefault="00A51DF2" w:rsidP="004B1F48">
            <w:r>
              <w:t>yes</w:t>
            </w:r>
          </w:p>
        </w:tc>
      </w:tr>
      <w:tr w:rsidR="00895DFA" w:rsidRPr="00BC5195" w14:paraId="1DDFC53A" w14:textId="08887EB7" w:rsidTr="00A51DF2">
        <w:tc>
          <w:tcPr>
            <w:tcW w:w="2669" w:type="dxa"/>
            <w:shd w:val="clear" w:color="auto" w:fill="auto"/>
          </w:tcPr>
          <w:p w14:paraId="64A51B18" w14:textId="3777EF70" w:rsidR="00895DFA" w:rsidRPr="00BC5195" w:rsidRDefault="00895DFA" w:rsidP="00FD6868">
            <w:pPr>
              <w:ind w:firstLine="317"/>
            </w:pPr>
            <w:commentRangeStart w:id="7"/>
            <w:proofErr w:type="spellStart"/>
            <w:r w:rsidRPr="00BC5195">
              <w:t>Prec.params.sizeofsite</w:t>
            </w:r>
            <w:proofErr w:type="spellEnd"/>
          </w:p>
        </w:tc>
        <w:tc>
          <w:tcPr>
            <w:tcW w:w="3705" w:type="dxa"/>
            <w:shd w:val="clear" w:color="auto" w:fill="auto"/>
          </w:tcPr>
          <w:p w14:paraId="2D0D62D4" w14:textId="7EDE643A" w:rsidR="00895DFA" w:rsidRPr="00BC5195" w:rsidRDefault="00895DFA" w:rsidP="004B1F48">
            <w:r w:rsidRPr="00BC5195">
              <w:t>electron delocalization radius (?)</w:t>
            </w:r>
          </w:p>
        </w:tc>
        <w:tc>
          <w:tcPr>
            <w:tcW w:w="2693" w:type="dxa"/>
            <w:shd w:val="clear" w:color="auto" w:fill="auto"/>
          </w:tcPr>
          <w:p w14:paraId="75952333" w14:textId="6048E220" w:rsidR="00895DFA" w:rsidRPr="00BC5195" w:rsidRDefault="00895DFA" w:rsidP="004B1F48">
            <w:r w:rsidRPr="00BC5195">
              <w:t>5e-10</w:t>
            </w:r>
          </w:p>
        </w:tc>
        <w:tc>
          <w:tcPr>
            <w:tcW w:w="2037" w:type="dxa"/>
            <w:shd w:val="clear" w:color="auto" w:fill="auto"/>
          </w:tcPr>
          <w:p w14:paraId="7574409A" w14:textId="5102A8B6" w:rsidR="00895DFA" w:rsidRPr="00BC5195" w:rsidRDefault="00895DFA" w:rsidP="004B1F48">
            <w:r w:rsidRPr="00BC5195">
              <w:t xml:space="preserve">m </w:t>
            </w:r>
            <w:r w:rsidR="00662237">
              <w:t>? cm ?</w:t>
            </w:r>
            <w:commentRangeEnd w:id="7"/>
            <w:r w:rsidR="009004B9">
              <w:rPr>
                <w:rStyle w:val="CommentReference"/>
              </w:rPr>
              <w:commentReference w:id="7"/>
            </w:r>
          </w:p>
        </w:tc>
        <w:tc>
          <w:tcPr>
            <w:tcW w:w="2925" w:type="dxa"/>
            <w:shd w:val="clear" w:color="auto" w:fill="auto"/>
          </w:tcPr>
          <w:p w14:paraId="07DF5580" w14:textId="77777777" w:rsidR="00895DFA" w:rsidRPr="00BC5195" w:rsidRDefault="00895DFA" w:rsidP="004B1F48"/>
        </w:tc>
        <w:tc>
          <w:tcPr>
            <w:tcW w:w="992" w:type="dxa"/>
            <w:shd w:val="clear" w:color="auto" w:fill="auto"/>
          </w:tcPr>
          <w:p w14:paraId="7771EA73" w14:textId="2E652023" w:rsidR="00895DFA" w:rsidRPr="00BC5195" w:rsidRDefault="00A51DF2" w:rsidP="004B1F48">
            <w:r>
              <w:t>yes</w:t>
            </w:r>
          </w:p>
        </w:tc>
      </w:tr>
      <w:tr w:rsidR="00662237" w:rsidRPr="00BC5195" w14:paraId="7FE5F6FF" w14:textId="683C31EA" w:rsidTr="00A51DF2">
        <w:tc>
          <w:tcPr>
            <w:tcW w:w="2669" w:type="dxa"/>
            <w:shd w:val="clear" w:color="auto" w:fill="auto"/>
          </w:tcPr>
          <w:p w14:paraId="5568B74B" w14:textId="36071EDA" w:rsidR="00662237" w:rsidRPr="00BC5195" w:rsidRDefault="00662237" w:rsidP="00662237">
            <w:pPr>
              <w:ind w:firstLine="317"/>
            </w:pPr>
            <w:commentRangeStart w:id="8"/>
            <w:proofErr w:type="spellStart"/>
            <w:r w:rsidRPr="00BC5195">
              <w:t>Prec.params.nie</w:t>
            </w:r>
            <w:proofErr w:type="spellEnd"/>
          </w:p>
        </w:tc>
        <w:tc>
          <w:tcPr>
            <w:tcW w:w="3705" w:type="dxa"/>
            <w:shd w:val="clear" w:color="auto" w:fill="auto"/>
          </w:tcPr>
          <w:p w14:paraId="2D4C959C" w14:textId="381FE8F6" w:rsidR="00662237" w:rsidRPr="00BC5195" w:rsidRDefault="00662237" w:rsidP="00662237">
            <w:r w:rsidRPr="00BC5195">
              <w:t>Refractive Index (</w:t>
            </w:r>
            <w:proofErr w:type="spellStart"/>
            <w:r w:rsidRPr="00BC5195">
              <w:t>ie</w:t>
            </w:r>
            <w:proofErr w:type="spellEnd"/>
            <w:r w:rsidRPr="00BC5195">
              <w:t xml:space="preserve"> ?)</w:t>
            </w:r>
            <w:commentRangeEnd w:id="8"/>
            <w:r w:rsidR="00715205">
              <w:rPr>
                <w:rStyle w:val="CommentReference"/>
              </w:rPr>
              <w:commentReference w:id="8"/>
            </w:r>
          </w:p>
        </w:tc>
        <w:tc>
          <w:tcPr>
            <w:tcW w:w="2693" w:type="dxa"/>
            <w:shd w:val="clear" w:color="auto" w:fill="auto"/>
          </w:tcPr>
          <w:p w14:paraId="6E144195" w14:textId="13FB4050" w:rsidR="00662237" w:rsidRPr="00BC5195" w:rsidRDefault="00662237" w:rsidP="00662237">
            <w:r w:rsidRPr="00BC5195">
              <w:t>1.5</w:t>
            </w:r>
          </w:p>
        </w:tc>
        <w:tc>
          <w:tcPr>
            <w:tcW w:w="2037" w:type="dxa"/>
            <w:shd w:val="clear" w:color="auto" w:fill="auto"/>
          </w:tcPr>
          <w:p w14:paraId="1A24EF03" w14:textId="542E846D" w:rsidR="00662237" w:rsidRPr="00BC5195" w:rsidRDefault="00662237" w:rsidP="00662237">
            <w:r w:rsidRPr="00667239">
              <w:t>struct</w:t>
            </w:r>
          </w:p>
        </w:tc>
        <w:tc>
          <w:tcPr>
            <w:tcW w:w="2925" w:type="dxa"/>
            <w:shd w:val="clear" w:color="auto" w:fill="auto"/>
          </w:tcPr>
          <w:p w14:paraId="15F1FF90" w14:textId="77777777" w:rsidR="00662237" w:rsidRPr="00BC5195" w:rsidRDefault="00662237" w:rsidP="00662237"/>
        </w:tc>
        <w:tc>
          <w:tcPr>
            <w:tcW w:w="992" w:type="dxa"/>
            <w:shd w:val="clear" w:color="auto" w:fill="auto"/>
          </w:tcPr>
          <w:p w14:paraId="6853CCD3" w14:textId="51A271E1" w:rsidR="00662237" w:rsidRPr="00BC5195" w:rsidRDefault="00662237" w:rsidP="00662237">
            <w:r>
              <w:t>yes</w:t>
            </w:r>
          </w:p>
        </w:tc>
      </w:tr>
      <w:tr w:rsidR="00662237" w:rsidRPr="00BC5195" w14:paraId="2EDF338E" w14:textId="71E5AD4A" w:rsidTr="00A51DF2">
        <w:tc>
          <w:tcPr>
            <w:tcW w:w="2669" w:type="dxa"/>
            <w:shd w:val="clear" w:color="auto" w:fill="auto"/>
          </w:tcPr>
          <w:p w14:paraId="4FD44684" w14:textId="7B27B4D5" w:rsidR="00662237" w:rsidRPr="00BC5195" w:rsidRDefault="00662237" w:rsidP="00662237">
            <w:pPr>
              <w:ind w:firstLine="317"/>
            </w:pPr>
            <w:commentRangeStart w:id="9"/>
            <w:proofErr w:type="spellStart"/>
            <w:r w:rsidRPr="00BC5195">
              <w:t>Prec.params.RCTE</w:t>
            </w:r>
            <w:proofErr w:type="spellEnd"/>
          </w:p>
        </w:tc>
        <w:tc>
          <w:tcPr>
            <w:tcW w:w="3705" w:type="dxa"/>
            <w:shd w:val="clear" w:color="auto" w:fill="auto"/>
          </w:tcPr>
          <w:p w14:paraId="1DA2235A" w14:textId="47C9E498" w:rsidR="00662237" w:rsidRPr="00BC5195" w:rsidRDefault="00662237" w:rsidP="00662237">
            <w:r w:rsidRPr="00BC5195">
              <w:t>???</w:t>
            </w:r>
          </w:p>
        </w:tc>
        <w:tc>
          <w:tcPr>
            <w:tcW w:w="2693" w:type="dxa"/>
            <w:shd w:val="clear" w:color="auto" w:fill="auto"/>
          </w:tcPr>
          <w:p w14:paraId="7032EEA9" w14:textId="0D2E9F41" w:rsidR="00662237" w:rsidRPr="00BC5195" w:rsidRDefault="00662237" w:rsidP="00662237">
            <w:r w:rsidRPr="00BC5195">
              <w:t>10</w:t>
            </w:r>
          </w:p>
        </w:tc>
        <w:tc>
          <w:tcPr>
            <w:tcW w:w="2037" w:type="dxa"/>
            <w:shd w:val="clear" w:color="auto" w:fill="auto"/>
          </w:tcPr>
          <w:p w14:paraId="6CFAC7B9" w14:textId="35CAEFF0" w:rsidR="00662237" w:rsidRPr="00BC5195" w:rsidRDefault="00662237" w:rsidP="00662237">
            <w:r w:rsidRPr="00667239">
              <w:t>struct</w:t>
            </w:r>
          </w:p>
        </w:tc>
        <w:tc>
          <w:tcPr>
            <w:tcW w:w="2925" w:type="dxa"/>
            <w:shd w:val="clear" w:color="auto" w:fill="auto"/>
          </w:tcPr>
          <w:p w14:paraId="6BCCE7A2" w14:textId="77777777" w:rsidR="00662237" w:rsidRPr="00BC5195" w:rsidRDefault="00662237" w:rsidP="00662237"/>
        </w:tc>
        <w:tc>
          <w:tcPr>
            <w:tcW w:w="992" w:type="dxa"/>
            <w:shd w:val="clear" w:color="auto" w:fill="auto"/>
          </w:tcPr>
          <w:p w14:paraId="1335ECA4" w14:textId="6688BCE9" w:rsidR="00662237" w:rsidRPr="00BC5195" w:rsidRDefault="00662237" w:rsidP="00662237">
            <w:r>
              <w:t>yes</w:t>
            </w:r>
            <w:commentRangeEnd w:id="9"/>
            <w:r w:rsidR="00715205">
              <w:rPr>
                <w:rStyle w:val="CommentReference"/>
              </w:rPr>
              <w:commentReference w:id="9"/>
            </w:r>
          </w:p>
        </w:tc>
      </w:tr>
      <w:tr w:rsidR="00662237" w:rsidRPr="00BC5195" w14:paraId="69664556" w14:textId="16C413B1" w:rsidTr="00A51DF2">
        <w:tc>
          <w:tcPr>
            <w:tcW w:w="2669" w:type="dxa"/>
            <w:shd w:val="clear" w:color="auto" w:fill="auto"/>
          </w:tcPr>
          <w:p w14:paraId="1636C83F" w14:textId="72F6EE95" w:rsidR="00662237" w:rsidRPr="00BC5195" w:rsidRDefault="00662237" w:rsidP="00662237">
            <w:pPr>
              <w:ind w:firstLine="317"/>
            </w:pPr>
            <w:proofErr w:type="spellStart"/>
            <w:r w:rsidRPr="00BC5195">
              <w:t>Prec.params.Vstar</w:t>
            </w:r>
            <w:proofErr w:type="spellEnd"/>
          </w:p>
        </w:tc>
        <w:tc>
          <w:tcPr>
            <w:tcW w:w="3705" w:type="dxa"/>
            <w:shd w:val="clear" w:color="auto" w:fill="auto"/>
          </w:tcPr>
          <w:p w14:paraId="4EACDDF8" w14:textId="50037239" w:rsidR="00662237" w:rsidRPr="00BC5195" w:rsidRDefault="00662237" w:rsidP="00662237">
            <w:r w:rsidRPr="00BC5195">
              <w:t>???</w:t>
            </w:r>
          </w:p>
        </w:tc>
        <w:tc>
          <w:tcPr>
            <w:tcW w:w="2693" w:type="dxa"/>
            <w:shd w:val="clear" w:color="auto" w:fill="auto"/>
          </w:tcPr>
          <w:p w14:paraId="58CC5F10" w14:textId="1D53DDE7" w:rsidR="00662237" w:rsidRPr="00BC5195" w:rsidRDefault="00662237" w:rsidP="00662237">
            <w:r w:rsidRPr="00BC5195">
              <w:t>1e-3</w:t>
            </w:r>
          </w:p>
        </w:tc>
        <w:tc>
          <w:tcPr>
            <w:tcW w:w="2037" w:type="dxa"/>
            <w:shd w:val="clear" w:color="auto" w:fill="auto"/>
          </w:tcPr>
          <w:p w14:paraId="3367DF33" w14:textId="197BDF05" w:rsidR="00662237" w:rsidRPr="00BC5195" w:rsidRDefault="00662237" w:rsidP="00662237">
            <w:r w:rsidRPr="00667239">
              <w:t>struct</w:t>
            </w:r>
          </w:p>
        </w:tc>
        <w:tc>
          <w:tcPr>
            <w:tcW w:w="2925" w:type="dxa"/>
            <w:shd w:val="clear" w:color="auto" w:fill="auto"/>
          </w:tcPr>
          <w:p w14:paraId="32EA8111" w14:textId="77777777" w:rsidR="00662237" w:rsidRPr="00BC5195" w:rsidRDefault="00662237" w:rsidP="00662237"/>
        </w:tc>
        <w:tc>
          <w:tcPr>
            <w:tcW w:w="992" w:type="dxa"/>
            <w:shd w:val="clear" w:color="auto" w:fill="auto"/>
          </w:tcPr>
          <w:p w14:paraId="7B34250B" w14:textId="6AEE3657" w:rsidR="00662237" w:rsidRPr="00BC5195" w:rsidRDefault="00662237" w:rsidP="00662237">
            <w:r>
              <w:t>yes</w:t>
            </w:r>
          </w:p>
        </w:tc>
      </w:tr>
      <w:tr w:rsidR="00662237" w:rsidRPr="00BC5195" w14:paraId="60F477F7" w14:textId="1A7E1C99" w:rsidTr="00A51DF2">
        <w:tc>
          <w:tcPr>
            <w:tcW w:w="2669" w:type="dxa"/>
            <w:shd w:val="clear" w:color="auto" w:fill="auto"/>
          </w:tcPr>
          <w:p w14:paraId="75DA186C" w14:textId="1AB171D1" w:rsidR="00662237" w:rsidRPr="00BC5195" w:rsidRDefault="00662237" w:rsidP="00662237">
            <w:pPr>
              <w:ind w:firstLine="317"/>
            </w:pPr>
            <w:proofErr w:type="spellStart"/>
            <w:r w:rsidRPr="00BC5195">
              <w:t>Prec.params.offset</w:t>
            </w:r>
            <w:proofErr w:type="spellEnd"/>
          </w:p>
        </w:tc>
        <w:tc>
          <w:tcPr>
            <w:tcW w:w="3705" w:type="dxa"/>
            <w:shd w:val="clear" w:color="auto" w:fill="auto"/>
          </w:tcPr>
          <w:p w14:paraId="4AE7D95A" w14:textId="430A12A7" w:rsidR="00662237" w:rsidRPr="00BC5195" w:rsidRDefault="00662237" w:rsidP="00662237">
            <w:r w:rsidRPr="00BC5195">
              <w:t>???</w:t>
            </w:r>
          </w:p>
        </w:tc>
        <w:tc>
          <w:tcPr>
            <w:tcW w:w="2693" w:type="dxa"/>
            <w:shd w:val="clear" w:color="auto" w:fill="auto"/>
          </w:tcPr>
          <w:p w14:paraId="3B8A1DC0" w14:textId="7428F72D" w:rsidR="00662237" w:rsidRPr="00BC5195" w:rsidRDefault="00662237" w:rsidP="00662237">
            <w:r w:rsidRPr="00BC5195">
              <w:t>0.1</w:t>
            </w:r>
          </w:p>
        </w:tc>
        <w:tc>
          <w:tcPr>
            <w:tcW w:w="2037" w:type="dxa"/>
            <w:shd w:val="clear" w:color="auto" w:fill="auto"/>
          </w:tcPr>
          <w:p w14:paraId="3CA4103D" w14:textId="4886E3AA" w:rsidR="00662237" w:rsidRPr="00BC5195" w:rsidRDefault="00662237" w:rsidP="00662237">
            <w:r w:rsidRPr="00667239">
              <w:t>struct</w:t>
            </w:r>
          </w:p>
        </w:tc>
        <w:tc>
          <w:tcPr>
            <w:tcW w:w="2925" w:type="dxa"/>
            <w:shd w:val="clear" w:color="auto" w:fill="auto"/>
          </w:tcPr>
          <w:p w14:paraId="7D0FC48E" w14:textId="77777777" w:rsidR="00662237" w:rsidRPr="00BC5195" w:rsidRDefault="00662237" w:rsidP="00662237"/>
        </w:tc>
        <w:tc>
          <w:tcPr>
            <w:tcW w:w="992" w:type="dxa"/>
            <w:shd w:val="clear" w:color="auto" w:fill="auto"/>
          </w:tcPr>
          <w:p w14:paraId="731BC7F6" w14:textId="4C3E8090" w:rsidR="00662237" w:rsidRPr="00BC5195" w:rsidRDefault="00662237" w:rsidP="00662237">
            <w:r>
              <w:t>yes</w:t>
            </w:r>
          </w:p>
        </w:tc>
      </w:tr>
      <w:tr w:rsidR="00895DFA" w:rsidRPr="00BC5195" w14:paraId="6E94225D" w14:textId="0BD312EB" w:rsidTr="00895DFA">
        <w:tc>
          <w:tcPr>
            <w:tcW w:w="2669" w:type="dxa"/>
          </w:tcPr>
          <w:p w14:paraId="0D6D5647" w14:textId="6C6E8EA7" w:rsidR="00895DFA" w:rsidRPr="00BC5195" w:rsidRDefault="00895DFA" w:rsidP="00FD6868">
            <w:pPr>
              <w:ind w:firstLine="317"/>
              <w:rPr>
                <w:b/>
                <w:bCs/>
              </w:rPr>
            </w:pPr>
            <w:proofErr w:type="spellStart"/>
            <w:r w:rsidRPr="00BC5195">
              <w:rPr>
                <w:b/>
                <w:bCs/>
              </w:rPr>
              <w:t>Prec.params.Ex</w:t>
            </w:r>
            <w:proofErr w:type="spellEnd"/>
            <w:r w:rsidRPr="00BC5195">
              <w:rPr>
                <w:b/>
                <w:bCs/>
              </w:rPr>
              <w:t xml:space="preserve"> /</w:t>
            </w:r>
          </w:p>
          <w:p w14:paraId="0B16F719" w14:textId="790E83DD" w:rsidR="00895DFA" w:rsidRPr="00BC5195" w:rsidRDefault="00895DFA" w:rsidP="00FD6868">
            <w:pPr>
              <w:ind w:firstLine="317"/>
              <w:rPr>
                <w:b/>
                <w:bCs/>
              </w:rPr>
            </w:pPr>
            <w:proofErr w:type="spellStart"/>
            <w:r w:rsidRPr="00BC5195">
              <w:rPr>
                <w:b/>
                <w:bCs/>
              </w:rPr>
              <w:t>Prec.params.CT</w:t>
            </w:r>
            <w:proofErr w:type="spellEnd"/>
          </w:p>
        </w:tc>
        <w:tc>
          <w:tcPr>
            <w:tcW w:w="3705" w:type="dxa"/>
          </w:tcPr>
          <w:p w14:paraId="60755FEE" w14:textId="77777777" w:rsidR="00895DFA" w:rsidRPr="00BC5195" w:rsidRDefault="00895DFA" w:rsidP="004B1F48">
            <w:pPr>
              <w:rPr>
                <w:b/>
                <w:bCs/>
              </w:rPr>
            </w:pPr>
            <w:r w:rsidRPr="00BC5195">
              <w:rPr>
                <w:b/>
                <w:bCs/>
              </w:rPr>
              <w:t xml:space="preserve">Exciton Parameters / </w:t>
            </w:r>
          </w:p>
          <w:p w14:paraId="0B1237E7" w14:textId="0CE24B74" w:rsidR="00895DFA" w:rsidRPr="00BC5195" w:rsidRDefault="00895DFA" w:rsidP="004B1F48">
            <w:pPr>
              <w:rPr>
                <w:b/>
                <w:bCs/>
              </w:rPr>
            </w:pPr>
            <w:r w:rsidRPr="00BC5195">
              <w:rPr>
                <w:b/>
                <w:bCs/>
              </w:rPr>
              <w:t>Charge Transfer State Parameters</w:t>
            </w:r>
          </w:p>
        </w:tc>
        <w:tc>
          <w:tcPr>
            <w:tcW w:w="2693" w:type="dxa"/>
          </w:tcPr>
          <w:p w14:paraId="54F746C6" w14:textId="77777777" w:rsidR="00895DFA" w:rsidRPr="00BC5195" w:rsidRDefault="00895DFA" w:rsidP="004B1F48"/>
        </w:tc>
        <w:tc>
          <w:tcPr>
            <w:tcW w:w="2037" w:type="dxa"/>
          </w:tcPr>
          <w:p w14:paraId="2D62FA10" w14:textId="4882E3A4" w:rsidR="00895DFA" w:rsidRPr="00BC5195" w:rsidRDefault="00662237" w:rsidP="004B1F48">
            <w:r>
              <w:t>struct</w:t>
            </w:r>
          </w:p>
        </w:tc>
        <w:tc>
          <w:tcPr>
            <w:tcW w:w="2925" w:type="dxa"/>
          </w:tcPr>
          <w:p w14:paraId="49201360" w14:textId="526E5FAF" w:rsidR="00895DFA" w:rsidRPr="00BC5195" w:rsidRDefault="00895DFA" w:rsidP="004B1F48"/>
        </w:tc>
        <w:tc>
          <w:tcPr>
            <w:tcW w:w="992" w:type="dxa"/>
          </w:tcPr>
          <w:p w14:paraId="3B89803D" w14:textId="151D7061" w:rsidR="00895DFA" w:rsidRPr="00BC5195" w:rsidRDefault="00A51DF2" w:rsidP="004B1F48">
            <w:r>
              <w:t>yes</w:t>
            </w:r>
          </w:p>
        </w:tc>
      </w:tr>
      <w:tr w:rsidR="00895DFA" w:rsidRPr="00BC5195" w14:paraId="31A8D823" w14:textId="250966D9" w:rsidTr="00895DFA">
        <w:tc>
          <w:tcPr>
            <w:tcW w:w="2669" w:type="dxa"/>
          </w:tcPr>
          <w:p w14:paraId="451F8374" w14:textId="3A48F95A" w:rsidR="00895DFA" w:rsidRPr="00BC5195" w:rsidRDefault="00895DFA" w:rsidP="00326BAA">
            <w:pPr>
              <w:ind w:firstLine="589"/>
            </w:pPr>
            <w:r w:rsidRPr="00BC5195">
              <w:t>… .f</w:t>
            </w:r>
          </w:p>
        </w:tc>
        <w:tc>
          <w:tcPr>
            <w:tcW w:w="3705" w:type="dxa"/>
          </w:tcPr>
          <w:p w14:paraId="6502D8F9" w14:textId="77777777" w:rsidR="00895DFA" w:rsidRPr="00BC5195" w:rsidRDefault="00895DFA" w:rsidP="004B1F48">
            <w:pPr>
              <w:rPr>
                <w:b/>
                <w:bCs/>
              </w:rPr>
            </w:pPr>
          </w:p>
        </w:tc>
        <w:tc>
          <w:tcPr>
            <w:tcW w:w="2693" w:type="dxa"/>
          </w:tcPr>
          <w:p w14:paraId="394AAE83" w14:textId="1D6FFEF9" w:rsidR="00895DFA" w:rsidRPr="00BC5195" w:rsidRDefault="00895DFA" w:rsidP="004B1F48">
            <w:r w:rsidRPr="00BC5195">
              <w:t>5</w:t>
            </w:r>
            <w:r w:rsidRPr="00BC5195">
              <w:tab/>
              <w:t>/ 0.05</w:t>
            </w:r>
          </w:p>
        </w:tc>
        <w:tc>
          <w:tcPr>
            <w:tcW w:w="2037" w:type="dxa"/>
          </w:tcPr>
          <w:p w14:paraId="01159A35" w14:textId="77777777" w:rsidR="00895DFA" w:rsidRPr="00BC5195" w:rsidRDefault="00895DFA" w:rsidP="004B1F48"/>
        </w:tc>
        <w:tc>
          <w:tcPr>
            <w:tcW w:w="2925" w:type="dxa"/>
          </w:tcPr>
          <w:p w14:paraId="34C982BA" w14:textId="77777777" w:rsidR="00895DFA" w:rsidRPr="00BC5195" w:rsidRDefault="00895DFA" w:rsidP="004B1F48"/>
        </w:tc>
        <w:tc>
          <w:tcPr>
            <w:tcW w:w="992" w:type="dxa"/>
          </w:tcPr>
          <w:p w14:paraId="74BB5FA1" w14:textId="28D40975" w:rsidR="00895DFA" w:rsidRPr="00BC5195" w:rsidRDefault="00A51DF2" w:rsidP="004B1F48">
            <w:r>
              <w:t>yes</w:t>
            </w:r>
          </w:p>
        </w:tc>
      </w:tr>
      <w:tr w:rsidR="00895DFA" w:rsidRPr="00BC5195" w14:paraId="5BF3D510" w14:textId="5350AAA8" w:rsidTr="00895DFA">
        <w:tc>
          <w:tcPr>
            <w:tcW w:w="2669" w:type="dxa"/>
          </w:tcPr>
          <w:p w14:paraId="2CFAD6CE" w14:textId="22FB7A56" w:rsidR="00895DFA" w:rsidRPr="00BC5195" w:rsidRDefault="00895DFA" w:rsidP="00326BAA">
            <w:pPr>
              <w:ind w:firstLine="589"/>
            </w:pPr>
            <w:r w:rsidRPr="00BC5195">
              <w:t>… .L0</w:t>
            </w:r>
          </w:p>
        </w:tc>
        <w:tc>
          <w:tcPr>
            <w:tcW w:w="3705" w:type="dxa"/>
          </w:tcPr>
          <w:p w14:paraId="2E0F73D4" w14:textId="1143488C" w:rsidR="00895DFA" w:rsidRPr="00BC5195" w:rsidRDefault="00895DFA" w:rsidP="004B1F48"/>
        </w:tc>
        <w:tc>
          <w:tcPr>
            <w:tcW w:w="2693" w:type="dxa"/>
          </w:tcPr>
          <w:p w14:paraId="21DB6170" w14:textId="40B31DBC" w:rsidR="00895DFA" w:rsidRPr="00BC5195" w:rsidRDefault="00895DFA" w:rsidP="004B1F48">
            <w:r w:rsidRPr="00BC5195">
              <w:t>0.1</w:t>
            </w:r>
            <w:r w:rsidRPr="00BC5195">
              <w:tab/>
              <w:t>/ 0.18</w:t>
            </w:r>
          </w:p>
        </w:tc>
        <w:tc>
          <w:tcPr>
            <w:tcW w:w="2037" w:type="dxa"/>
          </w:tcPr>
          <w:p w14:paraId="7835BBDC" w14:textId="77777777" w:rsidR="00895DFA" w:rsidRPr="00BC5195" w:rsidRDefault="00895DFA" w:rsidP="004B1F48"/>
        </w:tc>
        <w:tc>
          <w:tcPr>
            <w:tcW w:w="2925" w:type="dxa"/>
          </w:tcPr>
          <w:p w14:paraId="4074CD46" w14:textId="77777777" w:rsidR="00895DFA" w:rsidRPr="00BC5195" w:rsidRDefault="00895DFA" w:rsidP="004B1F48"/>
        </w:tc>
        <w:tc>
          <w:tcPr>
            <w:tcW w:w="992" w:type="dxa"/>
          </w:tcPr>
          <w:p w14:paraId="58AFE2F2" w14:textId="61E9F6F6" w:rsidR="00895DFA" w:rsidRPr="00BC5195" w:rsidRDefault="00A51DF2" w:rsidP="004B1F48">
            <w:r>
              <w:t>yes</w:t>
            </w:r>
          </w:p>
        </w:tc>
      </w:tr>
      <w:tr w:rsidR="00895DFA" w:rsidRPr="00BC5195" w14:paraId="2A8710A1" w14:textId="6EA237AD" w:rsidTr="00895DFA">
        <w:tc>
          <w:tcPr>
            <w:tcW w:w="2669" w:type="dxa"/>
          </w:tcPr>
          <w:p w14:paraId="34E378DF" w14:textId="396CB6A1" w:rsidR="00895DFA" w:rsidRPr="00BC5195" w:rsidRDefault="00895DFA" w:rsidP="00326BAA">
            <w:pPr>
              <w:ind w:firstLine="589"/>
            </w:pPr>
            <w:r w:rsidRPr="00BC5195">
              <w:t>… .Li</w:t>
            </w:r>
          </w:p>
        </w:tc>
        <w:tc>
          <w:tcPr>
            <w:tcW w:w="3705" w:type="dxa"/>
          </w:tcPr>
          <w:p w14:paraId="15A0C926" w14:textId="77777777" w:rsidR="00895DFA" w:rsidRPr="00BC5195" w:rsidRDefault="00895DFA" w:rsidP="004B1F48"/>
        </w:tc>
        <w:tc>
          <w:tcPr>
            <w:tcW w:w="2693" w:type="dxa"/>
          </w:tcPr>
          <w:p w14:paraId="54516AE1" w14:textId="6080F2BB" w:rsidR="00895DFA" w:rsidRPr="00BC5195" w:rsidRDefault="00895DFA" w:rsidP="004B1F48">
            <w:r w:rsidRPr="00BC5195">
              <w:t xml:space="preserve">0.15 </w:t>
            </w:r>
            <w:r w:rsidRPr="00BC5195">
              <w:tab/>
              <w:t>/ 0.15</w:t>
            </w:r>
          </w:p>
        </w:tc>
        <w:tc>
          <w:tcPr>
            <w:tcW w:w="2037" w:type="dxa"/>
          </w:tcPr>
          <w:p w14:paraId="527E1CCB" w14:textId="77777777" w:rsidR="00895DFA" w:rsidRPr="00BC5195" w:rsidRDefault="00895DFA" w:rsidP="004B1F48"/>
        </w:tc>
        <w:tc>
          <w:tcPr>
            <w:tcW w:w="2925" w:type="dxa"/>
          </w:tcPr>
          <w:p w14:paraId="4B237688" w14:textId="77777777" w:rsidR="00895DFA" w:rsidRPr="00BC5195" w:rsidRDefault="00895DFA" w:rsidP="004B1F48"/>
        </w:tc>
        <w:tc>
          <w:tcPr>
            <w:tcW w:w="992" w:type="dxa"/>
          </w:tcPr>
          <w:p w14:paraId="603ED8EA" w14:textId="67B4265D" w:rsidR="00895DFA" w:rsidRPr="00BC5195" w:rsidRDefault="00A51DF2" w:rsidP="004B1F48">
            <w:r>
              <w:t>yes</w:t>
            </w:r>
          </w:p>
        </w:tc>
      </w:tr>
      <w:tr w:rsidR="00A51DF2" w:rsidRPr="00BC5195" w14:paraId="4D442FD4" w14:textId="66146697" w:rsidTr="00895DFA">
        <w:tc>
          <w:tcPr>
            <w:tcW w:w="2669" w:type="dxa"/>
          </w:tcPr>
          <w:p w14:paraId="0D39A766" w14:textId="42418327" w:rsidR="00A51DF2" w:rsidRPr="00BC5195" w:rsidRDefault="00A51DF2" w:rsidP="00A51DF2">
            <w:pPr>
              <w:ind w:firstLine="589"/>
            </w:pPr>
            <w:r w:rsidRPr="00BC5195">
              <w:t>… .DG0</w:t>
            </w:r>
          </w:p>
        </w:tc>
        <w:tc>
          <w:tcPr>
            <w:tcW w:w="3705" w:type="dxa"/>
          </w:tcPr>
          <w:p w14:paraId="77D7BC82" w14:textId="5CB58A1C" w:rsidR="00A51DF2" w:rsidRPr="00BC5195" w:rsidRDefault="00A51DF2" w:rsidP="00A51DF2">
            <w:r w:rsidRPr="00BC5195">
              <w:t>Free Energy of the transition from the ground state to the lowest exciton state. (Δ</w:t>
            </w:r>
            <w:r w:rsidRPr="00BC5195">
              <w:rPr>
                <w:rFonts w:ascii="Cambria Math" w:hAnsi="Cambria Math" w:cs="Cambria Math"/>
              </w:rPr>
              <w:t>𝐺</w:t>
            </w:r>
            <w:r w:rsidRPr="00BC5195">
              <w:rPr>
                <w:vertAlign w:val="superscript"/>
              </w:rPr>
              <w:t>0</w:t>
            </w:r>
            <w:r w:rsidRPr="00BC5195">
              <w:rPr>
                <w:rFonts w:ascii="Cambria Math" w:hAnsi="Cambria Math" w:cs="Cambria Math"/>
                <w:vertAlign w:val="subscript"/>
              </w:rPr>
              <w:t>𝐿𝐸</w:t>
            </w:r>
            <w:r w:rsidRPr="00BC5195">
              <w:t>)</w:t>
            </w:r>
          </w:p>
        </w:tc>
        <w:tc>
          <w:tcPr>
            <w:tcW w:w="2693" w:type="dxa"/>
          </w:tcPr>
          <w:p w14:paraId="2A67B9DE" w14:textId="45B1A6C0" w:rsidR="00A51DF2" w:rsidRPr="00BC5195" w:rsidRDefault="00A51DF2" w:rsidP="00A51DF2">
            <w:r w:rsidRPr="00BC5195">
              <w:t xml:space="preserve">1.63 </w:t>
            </w:r>
            <w:r w:rsidRPr="00BC5195">
              <w:tab/>
              <w:t>/ 1.53</w:t>
            </w:r>
          </w:p>
        </w:tc>
        <w:tc>
          <w:tcPr>
            <w:tcW w:w="2037" w:type="dxa"/>
          </w:tcPr>
          <w:p w14:paraId="68525030" w14:textId="77777777" w:rsidR="00A51DF2" w:rsidRPr="00BC5195" w:rsidRDefault="00A51DF2" w:rsidP="00A51DF2"/>
        </w:tc>
        <w:tc>
          <w:tcPr>
            <w:tcW w:w="2925" w:type="dxa"/>
          </w:tcPr>
          <w:p w14:paraId="38DB39C6" w14:textId="77777777" w:rsidR="00A51DF2" w:rsidRPr="00BC5195" w:rsidRDefault="00A51DF2" w:rsidP="00A51DF2"/>
        </w:tc>
        <w:tc>
          <w:tcPr>
            <w:tcW w:w="992" w:type="dxa"/>
          </w:tcPr>
          <w:p w14:paraId="37B0AA0A" w14:textId="5FF0E335" w:rsidR="00A51DF2" w:rsidRPr="00BC5195" w:rsidRDefault="00A51DF2" w:rsidP="00A51DF2">
            <w:r w:rsidRPr="003465E1">
              <w:t>yes</w:t>
            </w:r>
          </w:p>
        </w:tc>
      </w:tr>
      <w:tr w:rsidR="00A51DF2" w:rsidRPr="00BC5195" w14:paraId="5A0B90AD" w14:textId="0F780CCA" w:rsidTr="00895DFA">
        <w:tc>
          <w:tcPr>
            <w:tcW w:w="2669" w:type="dxa"/>
          </w:tcPr>
          <w:p w14:paraId="79C31ECD" w14:textId="1432DABE" w:rsidR="00A51DF2" w:rsidRPr="00BC5195" w:rsidRDefault="00A51DF2" w:rsidP="00A51DF2">
            <w:pPr>
              <w:ind w:firstLine="589"/>
            </w:pPr>
            <w:r w:rsidRPr="00BC5195">
              <w:t>… .</w:t>
            </w:r>
            <w:proofErr w:type="spellStart"/>
            <w:r w:rsidRPr="00BC5195">
              <w:t>ModeCT</w:t>
            </w:r>
            <w:proofErr w:type="spellEnd"/>
          </w:p>
        </w:tc>
        <w:tc>
          <w:tcPr>
            <w:tcW w:w="3705" w:type="dxa"/>
          </w:tcPr>
          <w:p w14:paraId="4D8195AF" w14:textId="77777777" w:rsidR="00A51DF2" w:rsidRPr="00BC5195" w:rsidRDefault="00A51DF2" w:rsidP="00A51DF2"/>
        </w:tc>
        <w:tc>
          <w:tcPr>
            <w:tcW w:w="2693" w:type="dxa"/>
          </w:tcPr>
          <w:p w14:paraId="7F58341C" w14:textId="30E84EEC" w:rsidR="00A51DF2" w:rsidRPr="00BC5195" w:rsidRDefault="00A51DF2" w:rsidP="00A51DF2">
            <w:r w:rsidRPr="00BC5195">
              <w:t>5</w:t>
            </w:r>
          </w:p>
        </w:tc>
        <w:tc>
          <w:tcPr>
            <w:tcW w:w="2037" w:type="dxa"/>
          </w:tcPr>
          <w:p w14:paraId="75D418B2" w14:textId="77777777" w:rsidR="00A51DF2" w:rsidRPr="00BC5195" w:rsidRDefault="00A51DF2" w:rsidP="00A51DF2"/>
        </w:tc>
        <w:tc>
          <w:tcPr>
            <w:tcW w:w="2925" w:type="dxa"/>
          </w:tcPr>
          <w:p w14:paraId="64C44EB0" w14:textId="77777777" w:rsidR="00A51DF2" w:rsidRPr="00BC5195" w:rsidRDefault="00A51DF2" w:rsidP="00A51DF2"/>
        </w:tc>
        <w:tc>
          <w:tcPr>
            <w:tcW w:w="992" w:type="dxa"/>
          </w:tcPr>
          <w:p w14:paraId="0B8F5BFB" w14:textId="37494757" w:rsidR="00A51DF2" w:rsidRPr="00BC5195" w:rsidRDefault="00A51DF2" w:rsidP="00A51DF2">
            <w:r w:rsidRPr="003465E1">
              <w:t>yes</w:t>
            </w:r>
          </w:p>
        </w:tc>
      </w:tr>
      <w:tr w:rsidR="00A51DF2" w:rsidRPr="00BC5195" w14:paraId="4296BFEC" w14:textId="15C86150" w:rsidTr="00895DFA">
        <w:tc>
          <w:tcPr>
            <w:tcW w:w="2669" w:type="dxa"/>
          </w:tcPr>
          <w:p w14:paraId="6721C488" w14:textId="2802D1E3" w:rsidR="00A51DF2" w:rsidRPr="00BC5195" w:rsidRDefault="00A51DF2" w:rsidP="00A51DF2">
            <w:pPr>
              <w:ind w:firstLine="589"/>
            </w:pPr>
            <w:r w:rsidRPr="00BC5195">
              <w:t>… .</w:t>
            </w:r>
            <w:proofErr w:type="spellStart"/>
            <w:r w:rsidRPr="00BC5195">
              <w:t>ModeGS</w:t>
            </w:r>
            <w:proofErr w:type="spellEnd"/>
          </w:p>
        </w:tc>
        <w:tc>
          <w:tcPr>
            <w:tcW w:w="3705" w:type="dxa"/>
          </w:tcPr>
          <w:p w14:paraId="157D7CCF" w14:textId="77777777" w:rsidR="00A51DF2" w:rsidRPr="00BC5195" w:rsidRDefault="00A51DF2" w:rsidP="00A51DF2"/>
        </w:tc>
        <w:tc>
          <w:tcPr>
            <w:tcW w:w="2693" w:type="dxa"/>
          </w:tcPr>
          <w:p w14:paraId="0A29DE27" w14:textId="3C732198" w:rsidR="00A51DF2" w:rsidRPr="00BC5195" w:rsidRDefault="00A51DF2" w:rsidP="00A51DF2">
            <w:r w:rsidRPr="00BC5195">
              <w:t>15</w:t>
            </w:r>
          </w:p>
        </w:tc>
        <w:tc>
          <w:tcPr>
            <w:tcW w:w="2037" w:type="dxa"/>
          </w:tcPr>
          <w:p w14:paraId="033C468E" w14:textId="77777777" w:rsidR="00A51DF2" w:rsidRPr="00BC5195" w:rsidRDefault="00A51DF2" w:rsidP="00A51DF2"/>
        </w:tc>
        <w:tc>
          <w:tcPr>
            <w:tcW w:w="2925" w:type="dxa"/>
          </w:tcPr>
          <w:p w14:paraId="3A6B5488" w14:textId="77777777" w:rsidR="00A51DF2" w:rsidRPr="00BC5195" w:rsidRDefault="00A51DF2" w:rsidP="00A51DF2"/>
        </w:tc>
        <w:tc>
          <w:tcPr>
            <w:tcW w:w="992" w:type="dxa"/>
          </w:tcPr>
          <w:p w14:paraId="4349E539" w14:textId="11429B57" w:rsidR="00A51DF2" w:rsidRPr="00BC5195" w:rsidRDefault="00A51DF2" w:rsidP="00A51DF2">
            <w:r w:rsidRPr="003465E1">
              <w:t>yes</w:t>
            </w:r>
          </w:p>
        </w:tc>
      </w:tr>
      <w:tr w:rsidR="00A51DF2" w:rsidRPr="00BC5195" w14:paraId="3DB3CCF0" w14:textId="04EB872A" w:rsidTr="00895DFA">
        <w:tc>
          <w:tcPr>
            <w:tcW w:w="2669" w:type="dxa"/>
          </w:tcPr>
          <w:p w14:paraId="5E06E310" w14:textId="181E3093" w:rsidR="00A51DF2" w:rsidRPr="00BC5195" w:rsidRDefault="00A51DF2" w:rsidP="00A51DF2">
            <w:pPr>
              <w:ind w:firstLine="589"/>
            </w:pPr>
            <w:r w:rsidRPr="00BC5195">
              <w:t>… .</w:t>
            </w:r>
            <w:proofErr w:type="spellStart"/>
            <w:r w:rsidRPr="00BC5195">
              <w:t>hW</w:t>
            </w:r>
            <w:proofErr w:type="spellEnd"/>
          </w:p>
        </w:tc>
        <w:tc>
          <w:tcPr>
            <w:tcW w:w="3705" w:type="dxa"/>
          </w:tcPr>
          <w:p w14:paraId="4941D24D" w14:textId="77777777" w:rsidR="00A51DF2" w:rsidRPr="00BC5195" w:rsidRDefault="00A51DF2" w:rsidP="00A51DF2"/>
        </w:tc>
        <w:tc>
          <w:tcPr>
            <w:tcW w:w="2693" w:type="dxa"/>
          </w:tcPr>
          <w:p w14:paraId="7D2DA69D" w14:textId="26D99D53" w:rsidR="00A51DF2" w:rsidRPr="00BC5195" w:rsidRDefault="00A51DF2" w:rsidP="00A51DF2">
            <w:r w:rsidRPr="00BC5195">
              <w:t>0.15</w:t>
            </w:r>
          </w:p>
        </w:tc>
        <w:tc>
          <w:tcPr>
            <w:tcW w:w="2037" w:type="dxa"/>
          </w:tcPr>
          <w:p w14:paraId="5B5DE2A6" w14:textId="77777777" w:rsidR="00A51DF2" w:rsidRPr="00BC5195" w:rsidRDefault="00A51DF2" w:rsidP="00A51DF2"/>
        </w:tc>
        <w:tc>
          <w:tcPr>
            <w:tcW w:w="2925" w:type="dxa"/>
          </w:tcPr>
          <w:p w14:paraId="3BCCDFD5" w14:textId="77777777" w:rsidR="00A51DF2" w:rsidRPr="00BC5195" w:rsidRDefault="00A51DF2" w:rsidP="00A51DF2"/>
        </w:tc>
        <w:tc>
          <w:tcPr>
            <w:tcW w:w="992" w:type="dxa"/>
          </w:tcPr>
          <w:p w14:paraId="5AAD065C" w14:textId="434E1E10" w:rsidR="00A51DF2" w:rsidRPr="00BC5195" w:rsidRDefault="00A51DF2" w:rsidP="00A51DF2">
            <w:r w:rsidRPr="003465E1">
              <w:t>yes</w:t>
            </w:r>
          </w:p>
        </w:tc>
      </w:tr>
      <w:tr w:rsidR="00A51DF2" w:rsidRPr="00BC5195" w14:paraId="5D6FAEBD" w14:textId="3AD9E8CA" w:rsidTr="00895DFA">
        <w:tc>
          <w:tcPr>
            <w:tcW w:w="2669" w:type="dxa"/>
          </w:tcPr>
          <w:p w14:paraId="34481F30" w14:textId="1EA1C259" w:rsidR="00A51DF2" w:rsidRPr="00BC5195" w:rsidRDefault="00A51DF2" w:rsidP="00A51DF2">
            <w:pPr>
              <w:ind w:firstLine="589"/>
            </w:pPr>
            <w:r w:rsidRPr="00BC5195">
              <w:t>… .sigma</w:t>
            </w:r>
          </w:p>
        </w:tc>
        <w:tc>
          <w:tcPr>
            <w:tcW w:w="3705" w:type="dxa"/>
          </w:tcPr>
          <w:p w14:paraId="4DE143F0" w14:textId="77777777" w:rsidR="00A51DF2" w:rsidRPr="00BC5195" w:rsidRDefault="00A51DF2" w:rsidP="00A51DF2"/>
        </w:tc>
        <w:tc>
          <w:tcPr>
            <w:tcW w:w="2693" w:type="dxa"/>
          </w:tcPr>
          <w:p w14:paraId="55F81D50" w14:textId="65A4C290" w:rsidR="00A51DF2" w:rsidRPr="00BC5195" w:rsidRDefault="00A51DF2" w:rsidP="00A51DF2">
            <w:r w:rsidRPr="00BC5195">
              <w:t xml:space="preserve">0.02 </w:t>
            </w:r>
            <w:r w:rsidRPr="00BC5195">
              <w:tab/>
              <w:t>/ 0.04</w:t>
            </w:r>
          </w:p>
        </w:tc>
        <w:tc>
          <w:tcPr>
            <w:tcW w:w="2037" w:type="dxa"/>
          </w:tcPr>
          <w:p w14:paraId="2A8958B6" w14:textId="77777777" w:rsidR="00A51DF2" w:rsidRPr="00BC5195" w:rsidRDefault="00A51DF2" w:rsidP="00A51DF2"/>
        </w:tc>
        <w:tc>
          <w:tcPr>
            <w:tcW w:w="2925" w:type="dxa"/>
          </w:tcPr>
          <w:p w14:paraId="721CFF01" w14:textId="77777777" w:rsidR="00A51DF2" w:rsidRPr="00BC5195" w:rsidRDefault="00A51DF2" w:rsidP="00A51DF2"/>
        </w:tc>
        <w:tc>
          <w:tcPr>
            <w:tcW w:w="992" w:type="dxa"/>
          </w:tcPr>
          <w:p w14:paraId="54C46067" w14:textId="26E43444" w:rsidR="00A51DF2" w:rsidRPr="00BC5195" w:rsidRDefault="00A51DF2" w:rsidP="00A51DF2">
            <w:r w:rsidRPr="003465E1">
              <w:t>yes</w:t>
            </w:r>
          </w:p>
        </w:tc>
      </w:tr>
      <w:tr w:rsidR="00A51DF2" w:rsidRPr="00BC5195" w14:paraId="01C28074" w14:textId="0CB33327" w:rsidTr="00895DFA">
        <w:tc>
          <w:tcPr>
            <w:tcW w:w="2669" w:type="dxa"/>
          </w:tcPr>
          <w:p w14:paraId="3802B70A" w14:textId="32C3A22F" w:rsidR="00A51DF2" w:rsidRPr="00BC5195" w:rsidRDefault="00A51DF2" w:rsidP="00A51DF2">
            <w:pPr>
              <w:ind w:firstLine="589"/>
            </w:pPr>
            <w:r w:rsidRPr="00BC5195">
              <w:t>… .</w:t>
            </w:r>
            <w:proofErr w:type="spellStart"/>
            <w:r w:rsidRPr="00BC5195">
              <w:t>Dmus</w:t>
            </w:r>
            <w:proofErr w:type="spellEnd"/>
          </w:p>
        </w:tc>
        <w:tc>
          <w:tcPr>
            <w:tcW w:w="3705" w:type="dxa"/>
          </w:tcPr>
          <w:p w14:paraId="5B34D033" w14:textId="77777777" w:rsidR="00A51DF2" w:rsidRPr="00BC5195" w:rsidRDefault="00A51DF2" w:rsidP="00A51DF2"/>
        </w:tc>
        <w:tc>
          <w:tcPr>
            <w:tcW w:w="2693" w:type="dxa"/>
          </w:tcPr>
          <w:p w14:paraId="14241F01" w14:textId="18148E26" w:rsidR="00A51DF2" w:rsidRPr="00BC5195" w:rsidRDefault="00A51DF2" w:rsidP="00A51DF2">
            <w:r w:rsidRPr="00BC5195">
              <w:t>6.24e-11 / 2.08e-10</w:t>
            </w:r>
          </w:p>
        </w:tc>
        <w:tc>
          <w:tcPr>
            <w:tcW w:w="2037" w:type="dxa"/>
          </w:tcPr>
          <w:p w14:paraId="48C6211C" w14:textId="77777777" w:rsidR="00A51DF2" w:rsidRPr="00BC5195" w:rsidRDefault="00A51DF2" w:rsidP="00A51DF2"/>
        </w:tc>
        <w:tc>
          <w:tcPr>
            <w:tcW w:w="2925" w:type="dxa"/>
          </w:tcPr>
          <w:p w14:paraId="73F10E67" w14:textId="77777777" w:rsidR="00A51DF2" w:rsidRPr="00BC5195" w:rsidRDefault="00A51DF2" w:rsidP="00A51DF2"/>
        </w:tc>
        <w:tc>
          <w:tcPr>
            <w:tcW w:w="992" w:type="dxa"/>
          </w:tcPr>
          <w:p w14:paraId="51BE0994" w14:textId="1BB5D020" w:rsidR="00A51DF2" w:rsidRPr="00BC5195" w:rsidRDefault="00A51DF2" w:rsidP="00A51DF2">
            <w:r w:rsidRPr="003465E1">
              <w:t>yes</w:t>
            </w:r>
          </w:p>
        </w:tc>
      </w:tr>
      <w:tr w:rsidR="00A51DF2" w:rsidRPr="00BC5195" w14:paraId="47E00B17" w14:textId="02824544" w:rsidTr="00895DFA">
        <w:tc>
          <w:tcPr>
            <w:tcW w:w="2669" w:type="dxa"/>
          </w:tcPr>
          <w:p w14:paraId="5CB72E53" w14:textId="1F313ACA" w:rsidR="00A51DF2" w:rsidRPr="00BC5195" w:rsidRDefault="00A51DF2" w:rsidP="00A51DF2">
            <w:pPr>
              <w:ind w:firstLine="589"/>
            </w:pPr>
            <w:r w:rsidRPr="00BC5195">
              <w:t>… .</w:t>
            </w:r>
            <w:proofErr w:type="spellStart"/>
            <w:r w:rsidRPr="00BC5195">
              <w:t>numbrestate</w:t>
            </w:r>
            <w:proofErr w:type="spellEnd"/>
          </w:p>
        </w:tc>
        <w:tc>
          <w:tcPr>
            <w:tcW w:w="3705" w:type="dxa"/>
          </w:tcPr>
          <w:p w14:paraId="7A791F15" w14:textId="77777777" w:rsidR="00A51DF2" w:rsidRPr="00BC5195" w:rsidRDefault="00A51DF2" w:rsidP="00A51DF2"/>
        </w:tc>
        <w:tc>
          <w:tcPr>
            <w:tcW w:w="2693" w:type="dxa"/>
          </w:tcPr>
          <w:p w14:paraId="13AA6F47" w14:textId="0398B5D0" w:rsidR="00A51DF2" w:rsidRPr="00BC5195" w:rsidRDefault="00A51DF2" w:rsidP="00A51DF2">
            <w:r w:rsidRPr="00BC5195">
              <w:t>5</w:t>
            </w:r>
          </w:p>
        </w:tc>
        <w:tc>
          <w:tcPr>
            <w:tcW w:w="2037" w:type="dxa"/>
          </w:tcPr>
          <w:p w14:paraId="0C7BBA02" w14:textId="77777777" w:rsidR="00A51DF2" w:rsidRPr="00BC5195" w:rsidRDefault="00A51DF2" w:rsidP="00A51DF2"/>
        </w:tc>
        <w:tc>
          <w:tcPr>
            <w:tcW w:w="2925" w:type="dxa"/>
          </w:tcPr>
          <w:p w14:paraId="019B8F95" w14:textId="77777777" w:rsidR="00A51DF2" w:rsidRPr="00BC5195" w:rsidRDefault="00A51DF2" w:rsidP="00A51DF2"/>
        </w:tc>
        <w:tc>
          <w:tcPr>
            <w:tcW w:w="992" w:type="dxa"/>
          </w:tcPr>
          <w:p w14:paraId="5AA7F4A7" w14:textId="45567E49" w:rsidR="00A51DF2" w:rsidRPr="00BC5195" w:rsidRDefault="00A51DF2" w:rsidP="00A51DF2">
            <w:r w:rsidRPr="00A00EA0">
              <w:t>yes</w:t>
            </w:r>
          </w:p>
        </w:tc>
      </w:tr>
      <w:tr w:rsidR="00A51DF2" w:rsidRPr="00BC5195" w14:paraId="720FBEE2" w14:textId="7861984A" w:rsidTr="00895DFA">
        <w:tc>
          <w:tcPr>
            <w:tcW w:w="2669" w:type="dxa"/>
          </w:tcPr>
          <w:p w14:paraId="2565EB3A" w14:textId="7762BC76" w:rsidR="00A51DF2" w:rsidRPr="00BC5195" w:rsidRDefault="00A51DF2" w:rsidP="00A51DF2">
            <w:pPr>
              <w:ind w:firstLine="589"/>
            </w:pPr>
            <w:r w:rsidRPr="00BC5195">
              <w:t>… .S</w:t>
            </w:r>
          </w:p>
        </w:tc>
        <w:tc>
          <w:tcPr>
            <w:tcW w:w="3705" w:type="dxa"/>
          </w:tcPr>
          <w:p w14:paraId="51FDD7A0" w14:textId="77777777" w:rsidR="00A51DF2" w:rsidRPr="00BC5195" w:rsidRDefault="00A51DF2" w:rsidP="00A51DF2"/>
        </w:tc>
        <w:tc>
          <w:tcPr>
            <w:tcW w:w="2693" w:type="dxa"/>
          </w:tcPr>
          <w:p w14:paraId="124600E0" w14:textId="14839CD2" w:rsidR="00A51DF2" w:rsidRPr="00BC5195" w:rsidRDefault="00A51DF2" w:rsidP="00A51DF2">
            <w:r w:rsidRPr="00BC5195">
              <w:t>1</w:t>
            </w:r>
          </w:p>
        </w:tc>
        <w:tc>
          <w:tcPr>
            <w:tcW w:w="2037" w:type="dxa"/>
          </w:tcPr>
          <w:p w14:paraId="229C4C7F" w14:textId="77777777" w:rsidR="00A51DF2" w:rsidRPr="00BC5195" w:rsidRDefault="00A51DF2" w:rsidP="00A51DF2"/>
        </w:tc>
        <w:tc>
          <w:tcPr>
            <w:tcW w:w="2925" w:type="dxa"/>
          </w:tcPr>
          <w:p w14:paraId="612F63AD" w14:textId="77777777" w:rsidR="00A51DF2" w:rsidRPr="00BC5195" w:rsidRDefault="00A51DF2" w:rsidP="00A51DF2"/>
        </w:tc>
        <w:tc>
          <w:tcPr>
            <w:tcW w:w="992" w:type="dxa"/>
          </w:tcPr>
          <w:p w14:paraId="531C35C2" w14:textId="22377F34" w:rsidR="00A51DF2" w:rsidRPr="00BC5195" w:rsidRDefault="00A51DF2" w:rsidP="00A51DF2">
            <w:r w:rsidRPr="00A00EA0">
              <w:t>yes</w:t>
            </w:r>
          </w:p>
        </w:tc>
      </w:tr>
      <w:tr w:rsidR="00A51DF2" w:rsidRPr="00BC5195" w14:paraId="44EAFBD1" w14:textId="7C473C73" w:rsidTr="00895DFA">
        <w:tc>
          <w:tcPr>
            <w:tcW w:w="2669" w:type="dxa"/>
          </w:tcPr>
          <w:p w14:paraId="24793FA5" w14:textId="5BB5B158" w:rsidR="00A51DF2" w:rsidRPr="00BC5195" w:rsidRDefault="00A51DF2" w:rsidP="00A51DF2">
            <w:pPr>
              <w:ind w:firstLine="589"/>
            </w:pPr>
            <w:r w:rsidRPr="00BC5195">
              <w:t>… .</w:t>
            </w:r>
            <w:proofErr w:type="spellStart"/>
            <w:r w:rsidRPr="00BC5195">
              <w:t>Gausswidth</w:t>
            </w:r>
            <w:proofErr w:type="spellEnd"/>
          </w:p>
        </w:tc>
        <w:tc>
          <w:tcPr>
            <w:tcW w:w="3705" w:type="dxa"/>
          </w:tcPr>
          <w:p w14:paraId="5A8B616D" w14:textId="77777777" w:rsidR="00A51DF2" w:rsidRPr="00BC5195" w:rsidRDefault="00A51DF2" w:rsidP="00A51DF2"/>
        </w:tc>
        <w:tc>
          <w:tcPr>
            <w:tcW w:w="2693" w:type="dxa"/>
          </w:tcPr>
          <w:p w14:paraId="30256D30" w14:textId="715BF780" w:rsidR="00A51DF2" w:rsidRPr="00BC5195" w:rsidRDefault="00A51DF2" w:rsidP="00A51DF2">
            <w:r w:rsidRPr="00BC5195">
              <w:t xml:space="preserve">0.1 </w:t>
            </w:r>
            <w:r w:rsidRPr="00BC5195">
              <w:tab/>
              <w:t>/ 0.2</w:t>
            </w:r>
          </w:p>
        </w:tc>
        <w:tc>
          <w:tcPr>
            <w:tcW w:w="2037" w:type="dxa"/>
          </w:tcPr>
          <w:p w14:paraId="26DA9511" w14:textId="77777777" w:rsidR="00A51DF2" w:rsidRPr="00BC5195" w:rsidRDefault="00A51DF2" w:rsidP="00A51DF2"/>
        </w:tc>
        <w:tc>
          <w:tcPr>
            <w:tcW w:w="2925" w:type="dxa"/>
          </w:tcPr>
          <w:p w14:paraId="2A9583B8" w14:textId="77777777" w:rsidR="00A51DF2" w:rsidRPr="00BC5195" w:rsidRDefault="00A51DF2" w:rsidP="00A51DF2"/>
        </w:tc>
        <w:tc>
          <w:tcPr>
            <w:tcW w:w="992" w:type="dxa"/>
          </w:tcPr>
          <w:p w14:paraId="53E6F3F9" w14:textId="4617A8B6" w:rsidR="00A51DF2" w:rsidRPr="00BC5195" w:rsidRDefault="00A51DF2" w:rsidP="00A51DF2">
            <w:r w:rsidRPr="00A00EA0">
              <w:t>yes</w:t>
            </w:r>
          </w:p>
        </w:tc>
      </w:tr>
      <w:tr w:rsidR="00A51DF2" w:rsidRPr="00BC5195" w14:paraId="3854C88D" w14:textId="5E2A7C62" w:rsidTr="00895DFA">
        <w:tc>
          <w:tcPr>
            <w:tcW w:w="2669" w:type="dxa"/>
          </w:tcPr>
          <w:p w14:paraId="3C2CC431" w14:textId="02C9376D" w:rsidR="00A51DF2" w:rsidRPr="00BC5195" w:rsidRDefault="00A51DF2" w:rsidP="00A51DF2">
            <w:pPr>
              <w:ind w:firstLine="589"/>
            </w:pPr>
            <w:r w:rsidRPr="00BC5195">
              <w:t>… .</w:t>
            </w:r>
            <w:proofErr w:type="spellStart"/>
            <w:r w:rsidRPr="00BC5195">
              <w:t>Statedistribution</w:t>
            </w:r>
            <w:proofErr w:type="spellEnd"/>
          </w:p>
        </w:tc>
        <w:tc>
          <w:tcPr>
            <w:tcW w:w="3705" w:type="dxa"/>
          </w:tcPr>
          <w:p w14:paraId="1C6F6EC9" w14:textId="77777777" w:rsidR="00A51DF2" w:rsidRPr="00BC5195" w:rsidRDefault="00A51DF2" w:rsidP="00A51DF2"/>
        </w:tc>
        <w:tc>
          <w:tcPr>
            <w:tcW w:w="2693" w:type="dxa"/>
          </w:tcPr>
          <w:p w14:paraId="79F9C678" w14:textId="0F6B8295" w:rsidR="00A51DF2" w:rsidRPr="00BC5195" w:rsidRDefault="00A51DF2" w:rsidP="00A51DF2">
            <w:r w:rsidRPr="00BC5195">
              <w:t>[1×5 double]</w:t>
            </w:r>
          </w:p>
        </w:tc>
        <w:tc>
          <w:tcPr>
            <w:tcW w:w="2037" w:type="dxa"/>
          </w:tcPr>
          <w:p w14:paraId="7E3FE54C" w14:textId="77777777" w:rsidR="00A51DF2" w:rsidRPr="00BC5195" w:rsidRDefault="00A51DF2" w:rsidP="00A51DF2"/>
        </w:tc>
        <w:tc>
          <w:tcPr>
            <w:tcW w:w="2925" w:type="dxa"/>
          </w:tcPr>
          <w:p w14:paraId="744C909D" w14:textId="77777777" w:rsidR="00A51DF2" w:rsidRPr="00BC5195" w:rsidRDefault="00A51DF2" w:rsidP="00A51DF2"/>
        </w:tc>
        <w:tc>
          <w:tcPr>
            <w:tcW w:w="992" w:type="dxa"/>
          </w:tcPr>
          <w:p w14:paraId="1EF2AF25" w14:textId="14B01826" w:rsidR="00A51DF2" w:rsidRPr="00BC5195" w:rsidRDefault="00A51DF2" w:rsidP="00A51DF2">
            <w:r w:rsidRPr="00A00EA0">
              <w:t>yes</w:t>
            </w:r>
          </w:p>
        </w:tc>
      </w:tr>
      <w:tr w:rsidR="00A51DF2" w:rsidRPr="00BC5195" w14:paraId="465A927F" w14:textId="5F35D55D" w:rsidTr="00895DFA">
        <w:tc>
          <w:tcPr>
            <w:tcW w:w="2669" w:type="dxa"/>
          </w:tcPr>
          <w:p w14:paraId="6392369C" w14:textId="54D2ADB2" w:rsidR="00A51DF2" w:rsidRPr="00BC5195" w:rsidRDefault="00A51DF2" w:rsidP="00A51DF2">
            <w:pPr>
              <w:ind w:firstLine="589"/>
            </w:pPr>
            <w:r w:rsidRPr="00BC5195">
              <w:t>… .</w:t>
            </w:r>
            <w:proofErr w:type="spellStart"/>
            <w:r w:rsidRPr="00BC5195">
              <w:t>Znorm</w:t>
            </w:r>
            <w:proofErr w:type="spellEnd"/>
          </w:p>
        </w:tc>
        <w:tc>
          <w:tcPr>
            <w:tcW w:w="3705" w:type="dxa"/>
          </w:tcPr>
          <w:p w14:paraId="7B45E0D3" w14:textId="77777777" w:rsidR="00A51DF2" w:rsidRPr="00BC5195" w:rsidRDefault="00A51DF2" w:rsidP="00A51DF2"/>
        </w:tc>
        <w:tc>
          <w:tcPr>
            <w:tcW w:w="2693" w:type="dxa"/>
          </w:tcPr>
          <w:p w14:paraId="42CEFCE8" w14:textId="167BE70C" w:rsidR="00A51DF2" w:rsidRPr="00BC5195" w:rsidRDefault="00A51DF2" w:rsidP="00A51DF2">
            <w:r w:rsidRPr="00BC5195">
              <w:t>3.57e-14 / 8.12e-12</w:t>
            </w:r>
          </w:p>
        </w:tc>
        <w:tc>
          <w:tcPr>
            <w:tcW w:w="2037" w:type="dxa"/>
          </w:tcPr>
          <w:p w14:paraId="19C92CAC" w14:textId="77777777" w:rsidR="00A51DF2" w:rsidRPr="00BC5195" w:rsidRDefault="00A51DF2" w:rsidP="00A51DF2"/>
        </w:tc>
        <w:tc>
          <w:tcPr>
            <w:tcW w:w="2925" w:type="dxa"/>
          </w:tcPr>
          <w:p w14:paraId="55C37489" w14:textId="77777777" w:rsidR="00A51DF2" w:rsidRPr="00BC5195" w:rsidRDefault="00A51DF2" w:rsidP="00A51DF2"/>
        </w:tc>
        <w:tc>
          <w:tcPr>
            <w:tcW w:w="992" w:type="dxa"/>
          </w:tcPr>
          <w:p w14:paraId="2F473018" w14:textId="429B2EF7" w:rsidR="00A51DF2" w:rsidRPr="00BC5195" w:rsidRDefault="00A51DF2" w:rsidP="00A51DF2">
            <w:r w:rsidRPr="00A00EA0">
              <w:t>yes</w:t>
            </w:r>
          </w:p>
        </w:tc>
      </w:tr>
      <w:tr w:rsidR="00A51DF2" w:rsidRPr="00BC5195" w14:paraId="6BE795E6" w14:textId="590CE45B" w:rsidTr="00895DFA">
        <w:tc>
          <w:tcPr>
            <w:tcW w:w="2669" w:type="dxa"/>
          </w:tcPr>
          <w:p w14:paraId="0335EF0D" w14:textId="3AE35317" w:rsidR="00A51DF2" w:rsidRPr="00BC5195" w:rsidRDefault="00A51DF2" w:rsidP="00A51DF2">
            <w:pPr>
              <w:ind w:firstLine="589"/>
            </w:pPr>
            <w:r w:rsidRPr="00BC5195">
              <w:t>… .</w:t>
            </w:r>
            <w:proofErr w:type="spellStart"/>
            <w:r w:rsidRPr="00BC5195">
              <w:t>Znormabs</w:t>
            </w:r>
            <w:proofErr w:type="spellEnd"/>
          </w:p>
        </w:tc>
        <w:tc>
          <w:tcPr>
            <w:tcW w:w="3705" w:type="dxa"/>
          </w:tcPr>
          <w:p w14:paraId="472075FA" w14:textId="77777777" w:rsidR="00A51DF2" w:rsidRPr="00BC5195" w:rsidRDefault="00A51DF2" w:rsidP="00A51DF2"/>
        </w:tc>
        <w:tc>
          <w:tcPr>
            <w:tcW w:w="2693" w:type="dxa"/>
          </w:tcPr>
          <w:p w14:paraId="435AD0C3" w14:textId="4DCD5D9F" w:rsidR="00A51DF2" w:rsidRPr="00BC5195" w:rsidRDefault="00A51DF2" w:rsidP="00A51DF2">
            <w:r w:rsidRPr="00BC5195">
              <w:t>0.0544 / 0.1088</w:t>
            </w:r>
          </w:p>
        </w:tc>
        <w:tc>
          <w:tcPr>
            <w:tcW w:w="2037" w:type="dxa"/>
          </w:tcPr>
          <w:p w14:paraId="0E07AAA0" w14:textId="77777777" w:rsidR="00A51DF2" w:rsidRPr="00BC5195" w:rsidRDefault="00A51DF2" w:rsidP="00A51DF2"/>
        </w:tc>
        <w:tc>
          <w:tcPr>
            <w:tcW w:w="2925" w:type="dxa"/>
          </w:tcPr>
          <w:p w14:paraId="5729712C" w14:textId="77777777" w:rsidR="00A51DF2" w:rsidRPr="00BC5195" w:rsidRDefault="00A51DF2" w:rsidP="00A51DF2"/>
        </w:tc>
        <w:tc>
          <w:tcPr>
            <w:tcW w:w="992" w:type="dxa"/>
          </w:tcPr>
          <w:p w14:paraId="5EA15684" w14:textId="5665864E" w:rsidR="00A51DF2" w:rsidRPr="00BC5195" w:rsidRDefault="00A51DF2" w:rsidP="00A51DF2">
            <w:r w:rsidRPr="00A00EA0">
              <w:t>yes</w:t>
            </w:r>
          </w:p>
        </w:tc>
      </w:tr>
      <w:tr w:rsidR="00A51DF2" w:rsidRPr="00BC5195" w14:paraId="1805AFED" w14:textId="6E80EF86" w:rsidTr="00895DFA">
        <w:tc>
          <w:tcPr>
            <w:tcW w:w="2669" w:type="dxa"/>
          </w:tcPr>
          <w:p w14:paraId="7651B929" w14:textId="2508AF22" w:rsidR="00A51DF2" w:rsidRPr="00BC5195" w:rsidRDefault="00A51DF2" w:rsidP="00A51DF2">
            <w:pPr>
              <w:ind w:firstLine="589"/>
            </w:pPr>
            <w:r w:rsidRPr="00BC5195">
              <w:t>… .</w:t>
            </w:r>
            <w:proofErr w:type="spellStart"/>
            <w:r w:rsidRPr="00BC5195">
              <w:t>funlaguerre</w:t>
            </w:r>
            <w:proofErr w:type="spellEnd"/>
          </w:p>
        </w:tc>
        <w:tc>
          <w:tcPr>
            <w:tcW w:w="3705" w:type="dxa"/>
          </w:tcPr>
          <w:p w14:paraId="383943D8" w14:textId="15F613E4" w:rsidR="00A51DF2" w:rsidRPr="00BC5195" w:rsidRDefault="00A51DF2" w:rsidP="00A51DF2">
            <w:proofErr w:type="spellStart"/>
            <w:r w:rsidRPr="00BC5195">
              <w:t>laguerre</w:t>
            </w:r>
            <w:proofErr w:type="spellEnd"/>
            <w:r w:rsidRPr="00BC5195">
              <w:t xml:space="preserve"> function handles</w:t>
            </w:r>
          </w:p>
        </w:tc>
        <w:tc>
          <w:tcPr>
            <w:tcW w:w="2693" w:type="dxa"/>
          </w:tcPr>
          <w:p w14:paraId="07EC8951" w14:textId="6627750E" w:rsidR="00A51DF2" w:rsidRPr="00BC5195" w:rsidRDefault="00A51DF2" w:rsidP="00A51DF2">
            <w:r w:rsidRPr="00BC5195">
              <w:t>[16×6 cell]</w:t>
            </w:r>
          </w:p>
        </w:tc>
        <w:tc>
          <w:tcPr>
            <w:tcW w:w="2037" w:type="dxa"/>
          </w:tcPr>
          <w:p w14:paraId="185CA5B8" w14:textId="77777777" w:rsidR="00A51DF2" w:rsidRPr="00BC5195" w:rsidRDefault="00A51DF2" w:rsidP="00A51DF2"/>
        </w:tc>
        <w:tc>
          <w:tcPr>
            <w:tcW w:w="2925" w:type="dxa"/>
          </w:tcPr>
          <w:p w14:paraId="354E4DA6" w14:textId="0F791AE3" w:rsidR="00A51DF2" w:rsidRPr="00BC5195" w:rsidRDefault="00A51DF2" w:rsidP="00A51DF2">
            <w:r w:rsidRPr="00BC5195">
              <w:t>function in each cell is the same</w:t>
            </w:r>
          </w:p>
        </w:tc>
        <w:tc>
          <w:tcPr>
            <w:tcW w:w="992" w:type="dxa"/>
          </w:tcPr>
          <w:p w14:paraId="6371E542" w14:textId="0FDE509B" w:rsidR="00A51DF2" w:rsidRPr="00BC5195" w:rsidRDefault="00A51DF2" w:rsidP="00A51DF2">
            <w:r w:rsidRPr="00A00EA0">
              <w:t>yes</w:t>
            </w:r>
          </w:p>
        </w:tc>
      </w:tr>
      <w:tr w:rsidR="00A51DF2" w:rsidRPr="00BC5195" w14:paraId="3DE9BE0E" w14:textId="2374FF4D" w:rsidTr="00895DFA">
        <w:tc>
          <w:tcPr>
            <w:tcW w:w="2669" w:type="dxa"/>
          </w:tcPr>
          <w:p w14:paraId="07AC5039" w14:textId="1E710131" w:rsidR="00A51DF2" w:rsidRPr="00BC5195" w:rsidRDefault="00A51DF2" w:rsidP="00A51DF2">
            <w:pPr>
              <w:ind w:firstLine="589"/>
            </w:pPr>
            <w:r w:rsidRPr="00BC5195">
              <w:t>… .</w:t>
            </w:r>
            <w:proofErr w:type="spellStart"/>
            <w:r w:rsidRPr="00BC5195">
              <w:t>Dmu</w:t>
            </w:r>
            <w:proofErr w:type="spellEnd"/>
          </w:p>
        </w:tc>
        <w:tc>
          <w:tcPr>
            <w:tcW w:w="3705" w:type="dxa"/>
          </w:tcPr>
          <w:p w14:paraId="788E3EBF" w14:textId="77777777" w:rsidR="00A51DF2" w:rsidRPr="00BC5195" w:rsidRDefault="00A51DF2" w:rsidP="00A51DF2"/>
        </w:tc>
        <w:tc>
          <w:tcPr>
            <w:tcW w:w="2693" w:type="dxa"/>
          </w:tcPr>
          <w:p w14:paraId="040A0D64" w14:textId="3526161C" w:rsidR="00A51DF2" w:rsidRPr="00BC5195" w:rsidRDefault="00A51DF2" w:rsidP="00A51DF2">
            <w:r w:rsidRPr="00BC5195">
              <w:t>6.2158e-10 / 7.05e-11</w:t>
            </w:r>
          </w:p>
        </w:tc>
        <w:tc>
          <w:tcPr>
            <w:tcW w:w="2037" w:type="dxa"/>
          </w:tcPr>
          <w:p w14:paraId="10B06D4E" w14:textId="77777777" w:rsidR="00A51DF2" w:rsidRPr="00BC5195" w:rsidRDefault="00A51DF2" w:rsidP="00A51DF2"/>
        </w:tc>
        <w:tc>
          <w:tcPr>
            <w:tcW w:w="2925" w:type="dxa"/>
          </w:tcPr>
          <w:p w14:paraId="5B5DF0BF" w14:textId="77777777" w:rsidR="00A51DF2" w:rsidRPr="00BC5195" w:rsidRDefault="00A51DF2" w:rsidP="00A51DF2"/>
        </w:tc>
        <w:tc>
          <w:tcPr>
            <w:tcW w:w="992" w:type="dxa"/>
          </w:tcPr>
          <w:p w14:paraId="5A72FD25" w14:textId="5EC6FDDC" w:rsidR="00A51DF2" w:rsidRPr="00BC5195" w:rsidRDefault="00A51DF2" w:rsidP="00A51DF2">
            <w:r w:rsidRPr="00A00EA0">
              <w:t>yes</w:t>
            </w:r>
          </w:p>
        </w:tc>
      </w:tr>
      <w:tr w:rsidR="00A51DF2" w:rsidRPr="00BC5195" w14:paraId="38EBA637" w14:textId="08665BEC" w:rsidTr="00895DFA">
        <w:tc>
          <w:tcPr>
            <w:tcW w:w="2669" w:type="dxa"/>
          </w:tcPr>
          <w:p w14:paraId="0C1C09CF" w14:textId="3BFCF733" w:rsidR="00A51DF2" w:rsidRPr="00BC5195" w:rsidRDefault="00A51DF2" w:rsidP="00A51DF2">
            <w:pPr>
              <w:ind w:firstLine="589"/>
              <w:rPr>
                <w:b/>
                <w:bCs/>
              </w:rPr>
            </w:pPr>
            <w:r w:rsidRPr="00BC5195">
              <w:rPr>
                <w:b/>
                <w:bCs/>
              </w:rPr>
              <w:t>… .results</w:t>
            </w:r>
          </w:p>
        </w:tc>
        <w:tc>
          <w:tcPr>
            <w:tcW w:w="3705" w:type="dxa"/>
          </w:tcPr>
          <w:p w14:paraId="2AB0F8A8" w14:textId="76B1FDF1" w:rsidR="00A51DF2" w:rsidRPr="00BC5195" w:rsidRDefault="00A51DF2" w:rsidP="00A51DF2">
            <w:r w:rsidRPr="00BC5195">
              <w:t>containing some resulting parameters</w:t>
            </w:r>
          </w:p>
        </w:tc>
        <w:tc>
          <w:tcPr>
            <w:tcW w:w="2693" w:type="dxa"/>
          </w:tcPr>
          <w:p w14:paraId="6240102F" w14:textId="21880C8E" w:rsidR="00A51DF2" w:rsidRPr="00BC5195" w:rsidRDefault="00A51DF2" w:rsidP="00A51DF2">
            <w:r w:rsidRPr="00BC5195">
              <w:t>[1×1 struct]</w:t>
            </w:r>
          </w:p>
        </w:tc>
        <w:tc>
          <w:tcPr>
            <w:tcW w:w="2037" w:type="dxa"/>
          </w:tcPr>
          <w:p w14:paraId="4EB9BC08" w14:textId="77777777" w:rsidR="00A51DF2" w:rsidRPr="00BC5195" w:rsidRDefault="00A51DF2" w:rsidP="00A51DF2"/>
        </w:tc>
        <w:tc>
          <w:tcPr>
            <w:tcW w:w="2925" w:type="dxa"/>
          </w:tcPr>
          <w:p w14:paraId="466F5A65" w14:textId="77777777" w:rsidR="00A51DF2" w:rsidRPr="00BC5195" w:rsidRDefault="00A51DF2" w:rsidP="00A51DF2"/>
        </w:tc>
        <w:tc>
          <w:tcPr>
            <w:tcW w:w="992" w:type="dxa"/>
          </w:tcPr>
          <w:p w14:paraId="59E11A4A" w14:textId="2845680D" w:rsidR="00A51DF2" w:rsidRPr="00BC5195" w:rsidRDefault="00A51DF2" w:rsidP="00A51DF2">
            <w:r w:rsidRPr="003B69A9">
              <w:t>no</w:t>
            </w:r>
          </w:p>
        </w:tc>
      </w:tr>
      <w:tr w:rsidR="00A51DF2" w:rsidRPr="00BC5195" w14:paraId="4314A2CA" w14:textId="2BBA7382" w:rsidTr="00895DFA">
        <w:tc>
          <w:tcPr>
            <w:tcW w:w="2669" w:type="dxa"/>
          </w:tcPr>
          <w:p w14:paraId="674E4261" w14:textId="68372785" w:rsidR="00A51DF2" w:rsidRPr="00BC5195" w:rsidRDefault="00A51DF2" w:rsidP="00A51DF2">
            <w:pPr>
              <w:ind w:firstLine="589"/>
            </w:pPr>
            <w:r w:rsidRPr="00BC5195">
              <w:lastRenderedPageBreak/>
              <w:t>… .results.FCWD0</w:t>
            </w:r>
          </w:p>
        </w:tc>
        <w:tc>
          <w:tcPr>
            <w:tcW w:w="3705" w:type="dxa"/>
          </w:tcPr>
          <w:p w14:paraId="40557C19" w14:textId="77777777" w:rsidR="00A51DF2" w:rsidRPr="00BC5195" w:rsidRDefault="00A51DF2" w:rsidP="00A51DF2"/>
        </w:tc>
        <w:tc>
          <w:tcPr>
            <w:tcW w:w="2693" w:type="dxa"/>
          </w:tcPr>
          <w:p w14:paraId="2A86A466" w14:textId="77777777" w:rsidR="00A51DF2" w:rsidRPr="00BC5195" w:rsidRDefault="00A51DF2" w:rsidP="00A51DF2"/>
        </w:tc>
        <w:tc>
          <w:tcPr>
            <w:tcW w:w="2037" w:type="dxa"/>
          </w:tcPr>
          <w:p w14:paraId="0A5DA451" w14:textId="77777777" w:rsidR="00A51DF2" w:rsidRPr="00BC5195" w:rsidRDefault="00A51DF2" w:rsidP="00A51DF2"/>
        </w:tc>
        <w:tc>
          <w:tcPr>
            <w:tcW w:w="2925" w:type="dxa"/>
          </w:tcPr>
          <w:p w14:paraId="457560F0" w14:textId="77777777" w:rsidR="00A51DF2" w:rsidRPr="00BC5195" w:rsidRDefault="00A51DF2" w:rsidP="00A51DF2"/>
        </w:tc>
        <w:tc>
          <w:tcPr>
            <w:tcW w:w="992" w:type="dxa"/>
          </w:tcPr>
          <w:p w14:paraId="2AEE07E9" w14:textId="09B584FB" w:rsidR="00A51DF2" w:rsidRPr="00BC5195" w:rsidRDefault="00A51DF2" w:rsidP="00A51DF2">
            <w:r w:rsidRPr="003B69A9">
              <w:t>no</w:t>
            </w:r>
          </w:p>
        </w:tc>
      </w:tr>
      <w:tr w:rsidR="00A51DF2" w:rsidRPr="00BC5195" w14:paraId="63F7A414" w14:textId="08B24CA4" w:rsidTr="00895DFA">
        <w:tc>
          <w:tcPr>
            <w:tcW w:w="2669" w:type="dxa"/>
          </w:tcPr>
          <w:p w14:paraId="3BEA6495" w14:textId="2DCF8E37" w:rsidR="00A51DF2" w:rsidRPr="00BC5195" w:rsidRDefault="00A51DF2" w:rsidP="00A51DF2">
            <w:pPr>
              <w:ind w:firstLine="589"/>
              <w:rPr>
                <w:b/>
                <w:bCs/>
              </w:rPr>
            </w:pPr>
            <w:r w:rsidRPr="00BC5195">
              <w:t>… .</w:t>
            </w:r>
            <w:proofErr w:type="spellStart"/>
            <w:r w:rsidRPr="00BC5195">
              <w:t>results.FCWDEm</w:t>
            </w:r>
            <w:proofErr w:type="spellEnd"/>
          </w:p>
        </w:tc>
        <w:tc>
          <w:tcPr>
            <w:tcW w:w="3705" w:type="dxa"/>
          </w:tcPr>
          <w:p w14:paraId="2A218498" w14:textId="77777777" w:rsidR="00A51DF2" w:rsidRPr="00BC5195" w:rsidRDefault="00A51DF2" w:rsidP="00A51DF2"/>
        </w:tc>
        <w:tc>
          <w:tcPr>
            <w:tcW w:w="2693" w:type="dxa"/>
          </w:tcPr>
          <w:p w14:paraId="62E8743D" w14:textId="77777777" w:rsidR="00A51DF2" w:rsidRPr="00BC5195" w:rsidRDefault="00A51DF2" w:rsidP="00A51DF2"/>
        </w:tc>
        <w:tc>
          <w:tcPr>
            <w:tcW w:w="2037" w:type="dxa"/>
          </w:tcPr>
          <w:p w14:paraId="0AC02AC5" w14:textId="77777777" w:rsidR="00A51DF2" w:rsidRPr="00BC5195" w:rsidRDefault="00A51DF2" w:rsidP="00A51DF2"/>
        </w:tc>
        <w:tc>
          <w:tcPr>
            <w:tcW w:w="2925" w:type="dxa"/>
          </w:tcPr>
          <w:p w14:paraId="09357C8B" w14:textId="77777777" w:rsidR="00A51DF2" w:rsidRPr="00BC5195" w:rsidRDefault="00A51DF2" w:rsidP="00A51DF2"/>
        </w:tc>
        <w:tc>
          <w:tcPr>
            <w:tcW w:w="992" w:type="dxa"/>
          </w:tcPr>
          <w:p w14:paraId="3B32DEA2" w14:textId="13BB44E3" w:rsidR="00A51DF2" w:rsidRPr="00BC5195" w:rsidRDefault="00A51DF2" w:rsidP="00A51DF2">
            <w:r w:rsidRPr="003B69A9">
              <w:t>no</w:t>
            </w:r>
          </w:p>
        </w:tc>
      </w:tr>
      <w:tr w:rsidR="00A51DF2" w:rsidRPr="00BC5195" w14:paraId="3B45D97A" w14:textId="2993C964" w:rsidTr="00895DFA">
        <w:tc>
          <w:tcPr>
            <w:tcW w:w="2669" w:type="dxa"/>
          </w:tcPr>
          <w:p w14:paraId="304B96AA" w14:textId="4461613A" w:rsidR="00A51DF2" w:rsidRPr="00BC5195" w:rsidRDefault="00A51DF2" w:rsidP="00A51DF2">
            <w:pPr>
              <w:ind w:firstLine="589"/>
              <w:rPr>
                <w:b/>
                <w:bCs/>
              </w:rPr>
            </w:pPr>
            <w:r w:rsidRPr="00BC5195">
              <w:t>… .</w:t>
            </w:r>
            <w:proofErr w:type="spellStart"/>
            <w:r w:rsidRPr="00BC5195">
              <w:t>results.FCWDabs</w:t>
            </w:r>
            <w:proofErr w:type="spellEnd"/>
          </w:p>
        </w:tc>
        <w:tc>
          <w:tcPr>
            <w:tcW w:w="3705" w:type="dxa"/>
          </w:tcPr>
          <w:p w14:paraId="5EDFB280" w14:textId="77777777" w:rsidR="00A51DF2" w:rsidRPr="00BC5195" w:rsidRDefault="00A51DF2" w:rsidP="00A51DF2"/>
        </w:tc>
        <w:tc>
          <w:tcPr>
            <w:tcW w:w="2693" w:type="dxa"/>
          </w:tcPr>
          <w:p w14:paraId="46CFC1ED" w14:textId="77777777" w:rsidR="00A51DF2" w:rsidRPr="00BC5195" w:rsidRDefault="00A51DF2" w:rsidP="00A51DF2"/>
        </w:tc>
        <w:tc>
          <w:tcPr>
            <w:tcW w:w="2037" w:type="dxa"/>
          </w:tcPr>
          <w:p w14:paraId="2B4F6A61" w14:textId="77777777" w:rsidR="00A51DF2" w:rsidRPr="00BC5195" w:rsidRDefault="00A51DF2" w:rsidP="00A51DF2"/>
        </w:tc>
        <w:tc>
          <w:tcPr>
            <w:tcW w:w="2925" w:type="dxa"/>
          </w:tcPr>
          <w:p w14:paraId="20B0D771" w14:textId="77777777" w:rsidR="00A51DF2" w:rsidRPr="00BC5195" w:rsidRDefault="00A51DF2" w:rsidP="00A51DF2"/>
        </w:tc>
        <w:tc>
          <w:tcPr>
            <w:tcW w:w="992" w:type="dxa"/>
          </w:tcPr>
          <w:p w14:paraId="25A1C152" w14:textId="124E78AE" w:rsidR="00A51DF2" w:rsidRPr="00BC5195" w:rsidRDefault="00A51DF2" w:rsidP="00A51DF2">
            <w:r w:rsidRPr="003B69A9">
              <w:t>no</w:t>
            </w:r>
          </w:p>
        </w:tc>
      </w:tr>
      <w:tr w:rsidR="00A51DF2" w:rsidRPr="00BC5195" w14:paraId="0897D95F" w14:textId="49821EE9" w:rsidTr="00895DFA">
        <w:tc>
          <w:tcPr>
            <w:tcW w:w="2669" w:type="dxa"/>
          </w:tcPr>
          <w:p w14:paraId="1B9C7B97" w14:textId="2839CB44" w:rsidR="00A51DF2" w:rsidRPr="00BC5195" w:rsidRDefault="00A51DF2" w:rsidP="00A51DF2">
            <w:pPr>
              <w:ind w:firstLine="589"/>
              <w:rPr>
                <w:b/>
                <w:bCs/>
              </w:rPr>
            </w:pPr>
            <w:r w:rsidRPr="00BC5195">
              <w:t>… .</w:t>
            </w:r>
            <w:proofErr w:type="spellStart"/>
            <w:r w:rsidRPr="00BC5195">
              <w:t>results.alphaLJ</w:t>
            </w:r>
            <w:proofErr w:type="spellEnd"/>
          </w:p>
        </w:tc>
        <w:tc>
          <w:tcPr>
            <w:tcW w:w="3705" w:type="dxa"/>
          </w:tcPr>
          <w:p w14:paraId="5D3E129D" w14:textId="77777777" w:rsidR="00A51DF2" w:rsidRPr="00BC5195" w:rsidRDefault="00A51DF2" w:rsidP="00A51DF2"/>
        </w:tc>
        <w:tc>
          <w:tcPr>
            <w:tcW w:w="2693" w:type="dxa"/>
          </w:tcPr>
          <w:p w14:paraId="315D0B2B" w14:textId="77777777" w:rsidR="00A51DF2" w:rsidRPr="00BC5195" w:rsidRDefault="00A51DF2" w:rsidP="00A51DF2"/>
        </w:tc>
        <w:tc>
          <w:tcPr>
            <w:tcW w:w="2037" w:type="dxa"/>
          </w:tcPr>
          <w:p w14:paraId="59824D4E" w14:textId="77777777" w:rsidR="00A51DF2" w:rsidRPr="00BC5195" w:rsidRDefault="00A51DF2" w:rsidP="00A51DF2"/>
        </w:tc>
        <w:tc>
          <w:tcPr>
            <w:tcW w:w="2925" w:type="dxa"/>
          </w:tcPr>
          <w:p w14:paraId="76DC9D9F" w14:textId="77777777" w:rsidR="00A51DF2" w:rsidRPr="00BC5195" w:rsidRDefault="00A51DF2" w:rsidP="00A51DF2"/>
        </w:tc>
        <w:tc>
          <w:tcPr>
            <w:tcW w:w="992" w:type="dxa"/>
          </w:tcPr>
          <w:p w14:paraId="1FE8AC5C" w14:textId="6778783C" w:rsidR="00A51DF2" w:rsidRPr="00BC5195" w:rsidRDefault="00A51DF2" w:rsidP="00A51DF2">
            <w:r w:rsidRPr="003B69A9">
              <w:t>no</w:t>
            </w:r>
          </w:p>
        </w:tc>
      </w:tr>
      <w:tr w:rsidR="00A51DF2" w:rsidRPr="00BC5195" w14:paraId="506DA1B2" w14:textId="3C29057C" w:rsidTr="00895DFA">
        <w:tc>
          <w:tcPr>
            <w:tcW w:w="2669" w:type="dxa"/>
          </w:tcPr>
          <w:p w14:paraId="3B0587DC" w14:textId="3A82068B" w:rsidR="00A51DF2" w:rsidRPr="00BC5195" w:rsidRDefault="00A51DF2" w:rsidP="00A51DF2">
            <w:pPr>
              <w:ind w:firstLine="589"/>
              <w:rPr>
                <w:b/>
                <w:bCs/>
              </w:rPr>
            </w:pPr>
            <w:r w:rsidRPr="00BC5195">
              <w:t>… .</w:t>
            </w:r>
            <w:proofErr w:type="spellStart"/>
            <w:r w:rsidRPr="00BC5195">
              <w:t>results.knr</w:t>
            </w:r>
            <w:proofErr w:type="spellEnd"/>
          </w:p>
        </w:tc>
        <w:tc>
          <w:tcPr>
            <w:tcW w:w="3705" w:type="dxa"/>
          </w:tcPr>
          <w:p w14:paraId="5E39DA83" w14:textId="3CDAE882" w:rsidR="00A51DF2" w:rsidRPr="00BC5195" w:rsidRDefault="00A51DF2" w:rsidP="00A51DF2">
            <w:r w:rsidRPr="00BC5195">
              <w:t>Recombination rate constant</w:t>
            </w:r>
          </w:p>
        </w:tc>
        <w:tc>
          <w:tcPr>
            <w:tcW w:w="2693" w:type="dxa"/>
          </w:tcPr>
          <w:p w14:paraId="6C80BA64" w14:textId="77777777" w:rsidR="00A51DF2" w:rsidRPr="00BC5195" w:rsidRDefault="00A51DF2" w:rsidP="00A51DF2"/>
        </w:tc>
        <w:tc>
          <w:tcPr>
            <w:tcW w:w="2037" w:type="dxa"/>
          </w:tcPr>
          <w:p w14:paraId="217B7043" w14:textId="77777777" w:rsidR="00A51DF2" w:rsidRPr="00BC5195" w:rsidRDefault="00A51DF2" w:rsidP="00A51DF2"/>
        </w:tc>
        <w:tc>
          <w:tcPr>
            <w:tcW w:w="2925" w:type="dxa"/>
          </w:tcPr>
          <w:p w14:paraId="178E7D67" w14:textId="77777777" w:rsidR="00A51DF2" w:rsidRPr="00BC5195" w:rsidRDefault="00A51DF2" w:rsidP="00A51DF2"/>
        </w:tc>
        <w:tc>
          <w:tcPr>
            <w:tcW w:w="992" w:type="dxa"/>
          </w:tcPr>
          <w:p w14:paraId="0CC44B81" w14:textId="13A98B83" w:rsidR="00A51DF2" w:rsidRPr="00BC5195" w:rsidRDefault="00A51DF2" w:rsidP="00A51DF2">
            <w:r w:rsidRPr="003B69A9">
              <w:t>no</w:t>
            </w:r>
          </w:p>
        </w:tc>
      </w:tr>
      <w:tr w:rsidR="00A51DF2" w:rsidRPr="00BC5195" w14:paraId="7B09F828" w14:textId="61914517" w:rsidTr="00895DFA">
        <w:tc>
          <w:tcPr>
            <w:tcW w:w="2669" w:type="dxa"/>
          </w:tcPr>
          <w:p w14:paraId="1ABF2E8F" w14:textId="6FE442AA" w:rsidR="00A51DF2" w:rsidRPr="00BC5195" w:rsidRDefault="00A51DF2" w:rsidP="00A51DF2">
            <w:pPr>
              <w:ind w:firstLine="589"/>
              <w:rPr>
                <w:b/>
                <w:bCs/>
              </w:rPr>
            </w:pPr>
            <w:r w:rsidRPr="00BC5195">
              <w:t>… .</w:t>
            </w:r>
            <w:proofErr w:type="spellStart"/>
            <w:r w:rsidRPr="00BC5195">
              <w:t>results.Hab</w:t>
            </w:r>
            <w:proofErr w:type="spellEnd"/>
          </w:p>
        </w:tc>
        <w:tc>
          <w:tcPr>
            <w:tcW w:w="3705" w:type="dxa"/>
          </w:tcPr>
          <w:p w14:paraId="3369E2D1" w14:textId="77777777" w:rsidR="00A51DF2" w:rsidRPr="00BC5195" w:rsidRDefault="00A51DF2" w:rsidP="00A51DF2"/>
        </w:tc>
        <w:tc>
          <w:tcPr>
            <w:tcW w:w="2693" w:type="dxa"/>
          </w:tcPr>
          <w:p w14:paraId="002F2E9E" w14:textId="77777777" w:rsidR="00A51DF2" w:rsidRPr="00BC5195" w:rsidRDefault="00A51DF2" w:rsidP="00A51DF2"/>
        </w:tc>
        <w:tc>
          <w:tcPr>
            <w:tcW w:w="2037" w:type="dxa"/>
          </w:tcPr>
          <w:p w14:paraId="2D1C09D7" w14:textId="77777777" w:rsidR="00A51DF2" w:rsidRPr="00BC5195" w:rsidRDefault="00A51DF2" w:rsidP="00A51DF2"/>
        </w:tc>
        <w:tc>
          <w:tcPr>
            <w:tcW w:w="2925" w:type="dxa"/>
          </w:tcPr>
          <w:p w14:paraId="27B2378E" w14:textId="77777777" w:rsidR="00A51DF2" w:rsidRPr="00BC5195" w:rsidRDefault="00A51DF2" w:rsidP="00A51DF2"/>
        </w:tc>
        <w:tc>
          <w:tcPr>
            <w:tcW w:w="992" w:type="dxa"/>
          </w:tcPr>
          <w:p w14:paraId="1D146A29" w14:textId="6A59E1C6" w:rsidR="00A51DF2" w:rsidRPr="00BC5195" w:rsidRDefault="00A51DF2" w:rsidP="00A51DF2">
            <w:r w:rsidRPr="003B69A9">
              <w:t>no</w:t>
            </w:r>
          </w:p>
        </w:tc>
      </w:tr>
      <w:tr w:rsidR="00A51DF2" w:rsidRPr="00BC5195" w14:paraId="45C26192" w14:textId="33396277" w:rsidTr="00895DFA">
        <w:tc>
          <w:tcPr>
            <w:tcW w:w="2669" w:type="dxa"/>
          </w:tcPr>
          <w:p w14:paraId="7627F398" w14:textId="48427D81" w:rsidR="00A51DF2" w:rsidRPr="00BC5195" w:rsidRDefault="00A51DF2" w:rsidP="00A51DF2">
            <w:pPr>
              <w:ind w:firstLine="589"/>
              <w:rPr>
                <w:b/>
                <w:bCs/>
              </w:rPr>
            </w:pPr>
            <w:r w:rsidRPr="00BC5195">
              <w:t>… .</w:t>
            </w:r>
            <w:proofErr w:type="spellStart"/>
            <w:r w:rsidRPr="00BC5195">
              <w:t>results.krTot</w:t>
            </w:r>
            <w:proofErr w:type="spellEnd"/>
          </w:p>
        </w:tc>
        <w:tc>
          <w:tcPr>
            <w:tcW w:w="3705" w:type="dxa"/>
          </w:tcPr>
          <w:p w14:paraId="75B8FE75" w14:textId="77777777" w:rsidR="00A51DF2" w:rsidRPr="00BC5195" w:rsidRDefault="00A51DF2" w:rsidP="00A51DF2"/>
        </w:tc>
        <w:tc>
          <w:tcPr>
            <w:tcW w:w="2693" w:type="dxa"/>
          </w:tcPr>
          <w:p w14:paraId="5506D29A" w14:textId="77777777" w:rsidR="00A51DF2" w:rsidRPr="00BC5195" w:rsidRDefault="00A51DF2" w:rsidP="00A51DF2"/>
        </w:tc>
        <w:tc>
          <w:tcPr>
            <w:tcW w:w="2037" w:type="dxa"/>
          </w:tcPr>
          <w:p w14:paraId="01CA40C8" w14:textId="77777777" w:rsidR="00A51DF2" w:rsidRPr="00BC5195" w:rsidRDefault="00A51DF2" w:rsidP="00A51DF2"/>
        </w:tc>
        <w:tc>
          <w:tcPr>
            <w:tcW w:w="2925" w:type="dxa"/>
          </w:tcPr>
          <w:p w14:paraId="4723DC2C" w14:textId="77777777" w:rsidR="00A51DF2" w:rsidRPr="00BC5195" w:rsidRDefault="00A51DF2" w:rsidP="00A51DF2"/>
        </w:tc>
        <w:tc>
          <w:tcPr>
            <w:tcW w:w="992" w:type="dxa"/>
          </w:tcPr>
          <w:p w14:paraId="3B833238" w14:textId="15376A2F" w:rsidR="00A51DF2" w:rsidRPr="00BC5195" w:rsidRDefault="00A51DF2" w:rsidP="00A51DF2">
            <w:r w:rsidRPr="003B69A9">
              <w:t>no</w:t>
            </w:r>
          </w:p>
        </w:tc>
      </w:tr>
      <w:tr w:rsidR="00A51DF2" w:rsidRPr="00BC5195" w14:paraId="18A23D81" w14:textId="332A50A8" w:rsidTr="00895DFA">
        <w:tc>
          <w:tcPr>
            <w:tcW w:w="2669" w:type="dxa"/>
          </w:tcPr>
          <w:p w14:paraId="275865EE" w14:textId="0389D61F" w:rsidR="00A51DF2" w:rsidRPr="00BC5195" w:rsidRDefault="00A51DF2" w:rsidP="00A51DF2">
            <w:pPr>
              <w:ind w:firstLine="589"/>
              <w:rPr>
                <w:b/>
                <w:bCs/>
              </w:rPr>
            </w:pPr>
            <w:r w:rsidRPr="00BC5195">
              <w:t>… .</w:t>
            </w:r>
            <w:proofErr w:type="spellStart"/>
            <w:r w:rsidRPr="00BC5195">
              <w:t>results.krE</w:t>
            </w:r>
            <w:proofErr w:type="spellEnd"/>
          </w:p>
        </w:tc>
        <w:tc>
          <w:tcPr>
            <w:tcW w:w="3705" w:type="dxa"/>
          </w:tcPr>
          <w:p w14:paraId="054B122A" w14:textId="77777777" w:rsidR="00A51DF2" w:rsidRPr="00BC5195" w:rsidRDefault="00A51DF2" w:rsidP="00A51DF2"/>
        </w:tc>
        <w:tc>
          <w:tcPr>
            <w:tcW w:w="2693" w:type="dxa"/>
          </w:tcPr>
          <w:p w14:paraId="2C04794D" w14:textId="77777777" w:rsidR="00A51DF2" w:rsidRPr="00BC5195" w:rsidRDefault="00A51DF2" w:rsidP="00A51DF2"/>
        </w:tc>
        <w:tc>
          <w:tcPr>
            <w:tcW w:w="2037" w:type="dxa"/>
          </w:tcPr>
          <w:p w14:paraId="42AE409C" w14:textId="77777777" w:rsidR="00A51DF2" w:rsidRPr="00BC5195" w:rsidRDefault="00A51DF2" w:rsidP="00A51DF2"/>
        </w:tc>
        <w:tc>
          <w:tcPr>
            <w:tcW w:w="2925" w:type="dxa"/>
          </w:tcPr>
          <w:p w14:paraId="31F17F02" w14:textId="77777777" w:rsidR="00A51DF2" w:rsidRPr="00BC5195" w:rsidRDefault="00A51DF2" w:rsidP="00A51DF2"/>
        </w:tc>
        <w:tc>
          <w:tcPr>
            <w:tcW w:w="992" w:type="dxa"/>
          </w:tcPr>
          <w:p w14:paraId="79650D5A" w14:textId="09F14D37" w:rsidR="00A51DF2" w:rsidRPr="00BC5195" w:rsidRDefault="00A51DF2" w:rsidP="00A51DF2">
            <w:r w:rsidRPr="003B69A9">
              <w:t>no</w:t>
            </w:r>
          </w:p>
        </w:tc>
      </w:tr>
      <w:tr w:rsidR="00A51DF2" w:rsidRPr="00BC5195" w14:paraId="42BC996D" w14:textId="34BE2B1C" w:rsidTr="00895DFA">
        <w:tc>
          <w:tcPr>
            <w:tcW w:w="2669" w:type="dxa"/>
          </w:tcPr>
          <w:p w14:paraId="666BBAA8" w14:textId="7B3398F8" w:rsidR="00A51DF2" w:rsidRPr="00BC5195" w:rsidRDefault="00A51DF2" w:rsidP="00A51DF2">
            <w:pPr>
              <w:rPr>
                <w:b/>
                <w:bCs/>
              </w:rPr>
            </w:pPr>
            <w:proofErr w:type="spellStart"/>
            <w:r w:rsidRPr="00BC5195">
              <w:rPr>
                <w:b/>
                <w:bCs/>
              </w:rPr>
              <w:t>Prec.results</w:t>
            </w:r>
            <w:proofErr w:type="spellEnd"/>
          </w:p>
        </w:tc>
        <w:tc>
          <w:tcPr>
            <w:tcW w:w="3705" w:type="dxa"/>
          </w:tcPr>
          <w:p w14:paraId="4DE4A4C9" w14:textId="77777777" w:rsidR="00A51DF2" w:rsidRPr="00BC5195" w:rsidRDefault="00A51DF2" w:rsidP="00A51DF2">
            <w:pPr>
              <w:rPr>
                <w:b/>
                <w:bCs/>
              </w:rPr>
            </w:pPr>
            <w:r w:rsidRPr="00BC5195">
              <w:rPr>
                <w:b/>
                <w:bCs/>
              </w:rPr>
              <w:t>Editable Recombination Parameters</w:t>
            </w:r>
          </w:p>
        </w:tc>
        <w:tc>
          <w:tcPr>
            <w:tcW w:w="2693" w:type="dxa"/>
          </w:tcPr>
          <w:p w14:paraId="5792801F" w14:textId="77777777" w:rsidR="00A51DF2" w:rsidRPr="00BC5195" w:rsidRDefault="00A51DF2" w:rsidP="00A51DF2">
            <w:pPr>
              <w:rPr>
                <w:b/>
                <w:bCs/>
              </w:rPr>
            </w:pPr>
          </w:p>
        </w:tc>
        <w:tc>
          <w:tcPr>
            <w:tcW w:w="2037" w:type="dxa"/>
          </w:tcPr>
          <w:p w14:paraId="2A49FB95" w14:textId="43522474" w:rsidR="00A51DF2" w:rsidRPr="00BC5195" w:rsidRDefault="00662237" w:rsidP="00A51DF2">
            <w:pPr>
              <w:rPr>
                <w:b/>
                <w:bCs/>
              </w:rPr>
            </w:pPr>
            <w:r>
              <w:rPr>
                <w:b/>
                <w:bCs/>
              </w:rPr>
              <w:t>struct</w:t>
            </w:r>
          </w:p>
        </w:tc>
        <w:tc>
          <w:tcPr>
            <w:tcW w:w="2925" w:type="dxa"/>
          </w:tcPr>
          <w:p w14:paraId="73454031" w14:textId="70F865C1" w:rsidR="00A51DF2" w:rsidRPr="00BC5195" w:rsidRDefault="00A51DF2" w:rsidP="00A51DF2">
            <w:pPr>
              <w:rPr>
                <w:b/>
                <w:bCs/>
              </w:rPr>
            </w:pPr>
            <w:r w:rsidRPr="00BC5195">
              <w:rPr>
                <w:b/>
                <w:bCs/>
              </w:rPr>
              <w:t>property of “</w:t>
            </w:r>
            <w:proofErr w:type="spellStart"/>
            <w:r w:rsidRPr="00BC5195">
              <w:rPr>
                <w:b/>
                <w:bCs/>
              </w:rPr>
              <w:t>Prec</w:t>
            </w:r>
            <w:proofErr w:type="spellEnd"/>
            <w:r w:rsidRPr="00BC5195">
              <w:rPr>
                <w:b/>
                <w:bCs/>
              </w:rPr>
              <w:t>”</w:t>
            </w:r>
          </w:p>
        </w:tc>
        <w:tc>
          <w:tcPr>
            <w:tcW w:w="992" w:type="dxa"/>
          </w:tcPr>
          <w:p w14:paraId="7E889CEC" w14:textId="092BFD0B" w:rsidR="00A51DF2" w:rsidRPr="00BC5195" w:rsidRDefault="00A51DF2" w:rsidP="00A51DF2">
            <w:pPr>
              <w:rPr>
                <w:b/>
                <w:bCs/>
              </w:rPr>
            </w:pPr>
            <w:r w:rsidRPr="003B69A9">
              <w:t>no</w:t>
            </w:r>
          </w:p>
        </w:tc>
      </w:tr>
      <w:tr w:rsidR="00A51DF2" w:rsidRPr="00BC5195" w14:paraId="2A5CC4F6" w14:textId="59F8FC13" w:rsidTr="00895DFA">
        <w:tc>
          <w:tcPr>
            <w:tcW w:w="2669" w:type="dxa"/>
          </w:tcPr>
          <w:p w14:paraId="33D9BA10" w14:textId="576E4844" w:rsidR="00A51DF2" w:rsidRPr="00BC5195" w:rsidRDefault="00A51DF2" w:rsidP="00A51DF2">
            <w:pPr>
              <w:ind w:firstLine="319"/>
            </w:pPr>
            <w:commentRangeStart w:id="10"/>
            <w:proofErr w:type="spellStart"/>
            <w:r w:rsidRPr="00BC5195">
              <w:t>Prec.results.Jscrad</w:t>
            </w:r>
            <w:proofErr w:type="spellEnd"/>
          </w:p>
        </w:tc>
        <w:tc>
          <w:tcPr>
            <w:tcW w:w="3705" w:type="dxa"/>
          </w:tcPr>
          <w:p w14:paraId="42C3C7B0" w14:textId="4CE4F3C0" w:rsidR="00A51DF2" w:rsidRPr="00BC5195" w:rsidRDefault="00A51DF2" w:rsidP="00A51DF2">
            <w:r w:rsidRPr="00BC5195">
              <w:t>Short Circuit Current (radiative?)</w:t>
            </w:r>
          </w:p>
        </w:tc>
        <w:tc>
          <w:tcPr>
            <w:tcW w:w="2693" w:type="dxa"/>
          </w:tcPr>
          <w:p w14:paraId="6BD0768A" w14:textId="0AB34542" w:rsidR="00A51DF2" w:rsidRPr="00BC5195" w:rsidRDefault="00A51DF2" w:rsidP="00A51DF2">
            <w:r w:rsidRPr="00BC5195">
              <w:t>24.25</w:t>
            </w:r>
            <w:commentRangeEnd w:id="10"/>
            <w:r w:rsidR="00715205">
              <w:rPr>
                <w:rStyle w:val="CommentReference"/>
              </w:rPr>
              <w:commentReference w:id="10"/>
            </w:r>
          </w:p>
        </w:tc>
        <w:tc>
          <w:tcPr>
            <w:tcW w:w="2037" w:type="dxa"/>
          </w:tcPr>
          <w:p w14:paraId="3760708A" w14:textId="09804F88" w:rsidR="00A51DF2" w:rsidRPr="00BC5195" w:rsidRDefault="00A51DF2" w:rsidP="00A51DF2">
            <w:r w:rsidRPr="00BC5195">
              <w:t>??</w:t>
            </w:r>
          </w:p>
        </w:tc>
        <w:tc>
          <w:tcPr>
            <w:tcW w:w="2925" w:type="dxa"/>
          </w:tcPr>
          <w:p w14:paraId="09CA20E6" w14:textId="77777777" w:rsidR="00A51DF2" w:rsidRPr="00BC5195" w:rsidRDefault="00A51DF2" w:rsidP="00A51DF2"/>
        </w:tc>
        <w:tc>
          <w:tcPr>
            <w:tcW w:w="992" w:type="dxa"/>
          </w:tcPr>
          <w:p w14:paraId="3FEB45EF" w14:textId="77973C1A" w:rsidR="00A51DF2" w:rsidRPr="00BC5195" w:rsidRDefault="00A51DF2" w:rsidP="00A51DF2">
            <w:r w:rsidRPr="003B69A9">
              <w:t>no</w:t>
            </w:r>
          </w:p>
        </w:tc>
      </w:tr>
      <w:tr w:rsidR="00A51DF2" w:rsidRPr="00BC5195" w14:paraId="1EB5C79D" w14:textId="3FE6C448" w:rsidTr="00895DFA">
        <w:tc>
          <w:tcPr>
            <w:tcW w:w="2669" w:type="dxa"/>
          </w:tcPr>
          <w:p w14:paraId="53C9B98D" w14:textId="78625439" w:rsidR="00A51DF2" w:rsidRPr="00BC5195" w:rsidRDefault="00A51DF2" w:rsidP="00A51DF2">
            <w:pPr>
              <w:ind w:firstLine="319"/>
            </w:pPr>
            <w:commentRangeStart w:id="11"/>
            <w:proofErr w:type="spellStart"/>
            <w:r w:rsidRPr="00BC5195">
              <w:t>Prec.results.AbsLJ</w:t>
            </w:r>
            <w:commentRangeEnd w:id="11"/>
            <w:proofErr w:type="spellEnd"/>
            <w:r w:rsidR="00715205">
              <w:rPr>
                <w:rStyle w:val="CommentReference"/>
              </w:rPr>
              <w:commentReference w:id="11"/>
            </w:r>
          </w:p>
        </w:tc>
        <w:tc>
          <w:tcPr>
            <w:tcW w:w="3705" w:type="dxa"/>
          </w:tcPr>
          <w:p w14:paraId="7CE03860" w14:textId="2B12C9FD" w:rsidR="00A51DF2" w:rsidRPr="00BC5195" w:rsidRDefault="00A51DF2" w:rsidP="00A51DF2">
            <w:r w:rsidRPr="00BC5195">
              <w:t>??</w:t>
            </w:r>
          </w:p>
        </w:tc>
        <w:tc>
          <w:tcPr>
            <w:tcW w:w="2693" w:type="dxa"/>
          </w:tcPr>
          <w:p w14:paraId="40DFB921" w14:textId="47886D75" w:rsidR="00A51DF2" w:rsidRPr="00BC5195" w:rsidRDefault="00A51DF2" w:rsidP="00A51DF2">
            <w:r w:rsidRPr="00BC5195">
              <w:t>[1×501 double]</w:t>
            </w:r>
          </w:p>
        </w:tc>
        <w:tc>
          <w:tcPr>
            <w:tcW w:w="2037" w:type="dxa"/>
          </w:tcPr>
          <w:p w14:paraId="61CE0360" w14:textId="77777777" w:rsidR="00A51DF2" w:rsidRPr="00BC5195" w:rsidRDefault="00A51DF2" w:rsidP="00A51DF2"/>
        </w:tc>
        <w:tc>
          <w:tcPr>
            <w:tcW w:w="2925" w:type="dxa"/>
          </w:tcPr>
          <w:p w14:paraId="3764524B" w14:textId="77777777" w:rsidR="00A51DF2" w:rsidRPr="00BC5195" w:rsidRDefault="00A51DF2" w:rsidP="00A51DF2"/>
        </w:tc>
        <w:tc>
          <w:tcPr>
            <w:tcW w:w="992" w:type="dxa"/>
          </w:tcPr>
          <w:p w14:paraId="1304CB8F" w14:textId="7FE9989E" w:rsidR="00A51DF2" w:rsidRPr="00BC5195" w:rsidRDefault="00A51DF2" w:rsidP="00A51DF2">
            <w:r w:rsidRPr="003B69A9">
              <w:t>no</w:t>
            </w:r>
          </w:p>
        </w:tc>
      </w:tr>
      <w:tr w:rsidR="00A51DF2" w:rsidRPr="00BC5195" w14:paraId="006E9DBD" w14:textId="3A01F8C7" w:rsidTr="00895DFA">
        <w:tc>
          <w:tcPr>
            <w:tcW w:w="2669" w:type="dxa"/>
          </w:tcPr>
          <w:p w14:paraId="7356AEE0" w14:textId="415EA334" w:rsidR="00A51DF2" w:rsidRPr="00BC5195" w:rsidRDefault="00A51DF2" w:rsidP="00A51DF2">
            <w:pPr>
              <w:ind w:firstLine="319"/>
            </w:pPr>
            <w:commentRangeStart w:id="12"/>
            <w:proofErr w:type="spellStart"/>
            <w:r w:rsidRPr="00BC5195">
              <w:t>Prec.results.alphaLJ</w:t>
            </w:r>
            <w:proofErr w:type="spellEnd"/>
          </w:p>
        </w:tc>
        <w:tc>
          <w:tcPr>
            <w:tcW w:w="3705" w:type="dxa"/>
          </w:tcPr>
          <w:p w14:paraId="5F7FC45B" w14:textId="2CF07C94" w:rsidR="00A51DF2" w:rsidRPr="00BC5195" w:rsidRDefault="00A51DF2" w:rsidP="00A51DF2">
            <w:r w:rsidRPr="00BC5195">
              <w:t>??</w:t>
            </w:r>
            <w:commentRangeEnd w:id="12"/>
            <w:r w:rsidR="00715205">
              <w:rPr>
                <w:rStyle w:val="CommentReference"/>
              </w:rPr>
              <w:commentReference w:id="12"/>
            </w:r>
          </w:p>
        </w:tc>
        <w:tc>
          <w:tcPr>
            <w:tcW w:w="2693" w:type="dxa"/>
          </w:tcPr>
          <w:p w14:paraId="439CB000" w14:textId="755AF590" w:rsidR="00A51DF2" w:rsidRPr="00BC5195" w:rsidRDefault="00A51DF2" w:rsidP="00A51DF2">
            <w:r w:rsidRPr="00BC5195">
              <w:t>[1×501 double]</w:t>
            </w:r>
          </w:p>
        </w:tc>
        <w:tc>
          <w:tcPr>
            <w:tcW w:w="2037" w:type="dxa"/>
          </w:tcPr>
          <w:p w14:paraId="6D18BAC7" w14:textId="77777777" w:rsidR="00A51DF2" w:rsidRPr="00BC5195" w:rsidRDefault="00A51DF2" w:rsidP="00A51DF2"/>
        </w:tc>
        <w:tc>
          <w:tcPr>
            <w:tcW w:w="2925" w:type="dxa"/>
          </w:tcPr>
          <w:p w14:paraId="68C248C5" w14:textId="77777777" w:rsidR="00A51DF2" w:rsidRPr="00BC5195" w:rsidRDefault="00A51DF2" w:rsidP="00A51DF2"/>
        </w:tc>
        <w:tc>
          <w:tcPr>
            <w:tcW w:w="992" w:type="dxa"/>
          </w:tcPr>
          <w:p w14:paraId="78B1BD3C" w14:textId="3F90EA3F" w:rsidR="00A51DF2" w:rsidRPr="00BC5195" w:rsidRDefault="00A51DF2" w:rsidP="00A51DF2">
            <w:r w:rsidRPr="003B69A9">
              <w:t>no</w:t>
            </w:r>
          </w:p>
        </w:tc>
      </w:tr>
      <w:tr w:rsidR="00A51DF2" w:rsidRPr="00BC5195" w14:paraId="0B3AB2F5" w14:textId="55B5A9EC" w:rsidTr="00895DFA">
        <w:tc>
          <w:tcPr>
            <w:tcW w:w="2669" w:type="dxa"/>
          </w:tcPr>
          <w:p w14:paraId="5E9F72D4" w14:textId="05F89AB4" w:rsidR="00A51DF2" w:rsidRPr="00BC5195" w:rsidRDefault="00A51DF2" w:rsidP="00A51DF2">
            <w:pPr>
              <w:ind w:firstLine="319"/>
            </w:pPr>
            <w:r w:rsidRPr="00BC5195">
              <w:t>Prec.results.pe</w:t>
            </w:r>
          </w:p>
        </w:tc>
        <w:tc>
          <w:tcPr>
            <w:tcW w:w="3705" w:type="dxa"/>
          </w:tcPr>
          <w:p w14:paraId="26050E07" w14:textId="4BC3E744" w:rsidR="00A51DF2" w:rsidRPr="00BC5195" w:rsidRDefault="00A51DF2" w:rsidP="00A51DF2">
            <w:r w:rsidRPr="00BC5195">
              <w:t>Emission Probability</w:t>
            </w:r>
          </w:p>
        </w:tc>
        <w:tc>
          <w:tcPr>
            <w:tcW w:w="2693" w:type="dxa"/>
          </w:tcPr>
          <w:p w14:paraId="2AF7E24F" w14:textId="25CEB2E3" w:rsidR="00A51DF2" w:rsidRPr="00BC5195" w:rsidRDefault="00A51DF2" w:rsidP="00A51DF2">
            <w:r w:rsidRPr="00BC5195">
              <w:t>0.2192</w:t>
            </w:r>
          </w:p>
        </w:tc>
        <w:tc>
          <w:tcPr>
            <w:tcW w:w="2037" w:type="dxa"/>
          </w:tcPr>
          <w:p w14:paraId="02B1BA48" w14:textId="77777777" w:rsidR="00A51DF2" w:rsidRPr="00BC5195" w:rsidRDefault="00A51DF2" w:rsidP="00A51DF2"/>
        </w:tc>
        <w:tc>
          <w:tcPr>
            <w:tcW w:w="2925" w:type="dxa"/>
          </w:tcPr>
          <w:p w14:paraId="77441DDE" w14:textId="77777777" w:rsidR="00A51DF2" w:rsidRPr="00BC5195" w:rsidRDefault="00A51DF2" w:rsidP="00A51DF2"/>
        </w:tc>
        <w:tc>
          <w:tcPr>
            <w:tcW w:w="992" w:type="dxa"/>
          </w:tcPr>
          <w:p w14:paraId="354497C7" w14:textId="35774EAD" w:rsidR="00A51DF2" w:rsidRPr="00BC5195" w:rsidRDefault="00A51DF2" w:rsidP="00A51DF2">
            <w:r w:rsidRPr="003B69A9">
              <w:t>no</w:t>
            </w:r>
          </w:p>
        </w:tc>
      </w:tr>
      <w:tr w:rsidR="00A51DF2" w:rsidRPr="00BC5195" w14:paraId="3C086EDA" w14:textId="237F8D5A" w:rsidTr="00895DFA">
        <w:tc>
          <w:tcPr>
            <w:tcW w:w="2669" w:type="dxa"/>
          </w:tcPr>
          <w:p w14:paraId="37034A45" w14:textId="1BCB03E0" w:rsidR="00A51DF2" w:rsidRPr="00BC5195" w:rsidRDefault="00A51DF2" w:rsidP="00A51DF2">
            <w:pPr>
              <w:ind w:firstLine="319"/>
            </w:pPr>
            <w:r w:rsidRPr="00BC5195">
              <w:t>Prec.results.J0rad</w:t>
            </w:r>
          </w:p>
        </w:tc>
        <w:tc>
          <w:tcPr>
            <w:tcW w:w="3705" w:type="dxa"/>
            <w:shd w:val="clear" w:color="auto" w:fill="auto"/>
          </w:tcPr>
          <w:p w14:paraId="14450678" w14:textId="199B3AFF" w:rsidR="00A51DF2" w:rsidRPr="00BC5195" w:rsidRDefault="00A51DF2" w:rsidP="00A51DF2">
            <w:r w:rsidRPr="00BC5195">
              <w:t>Radiative Dark Saturation Current</w:t>
            </w:r>
          </w:p>
        </w:tc>
        <w:tc>
          <w:tcPr>
            <w:tcW w:w="2693" w:type="dxa"/>
          </w:tcPr>
          <w:p w14:paraId="3715F56C" w14:textId="6FE41F35" w:rsidR="00A51DF2" w:rsidRPr="00BC5195" w:rsidRDefault="00A51DF2" w:rsidP="00A51DF2">
            <w:r w:rsidRPr="00BC5195">
              <w:t>4.9e-20</w:t>
            </w:r>
          </w:p>
        </w:tc>
        <w:tc>
          <w:tcPr>
            <w:tcW w:w="2037" w:type="dxa"/>
          </w:tcPr>
          <w:p w14:paraId="6075032E" w14:textId="77777777" w:rsidR="00A51DF2" w:rsidRPr="00BC5195" w:rsidRDefault="00A51DF2" w:rsidP="00A51DF2"/>
        </w:tc>
        <w:tc>
          <w:tcPr>
            <w:tcW w:w="2925" w:type="dxa"/>
          </w:tcPr>
          <w:p w14:paraId="0407D87A" w14:textId="77777777" w:rsidR="00A51DF2" w:rsidRPr="00BC5195" w:rsidRDefault="00A51DF2" w:rsidP="00A51DF2"/>
        </w:tc>
        <w:tc>
          <w:tcPr>
            <w:tcW w:w="992" w:type="dxa"/>
          </w:tcPr>
          <w:p w14:paraId="6F5E8A49" w14:textId="3D1209E1" w:rsidR="00A51DF2" w:rsidRPr="00BC5195" w:rsidRDefault="00A51DF2" w:rsidP="00A51DF2">
            <w:r w:rsidRPr="003B69A9">
              <w:t>no</w:t>
            </w:r>
          </w:p>
        </w:tc>
      </w:tr>
      <w:tr w:rsidR="00A51DF2" w:rsidRPr="00BC5195" w14:paraId="276B3436" w14:textId="18EC157F" w:rsidTr="00895DFA">
        <w:tc>
          <w:tcPr>
            <w:tcW w:w="2669" w:type="dxa"/>
          </w:tcPr>
          <w:p w14:paraId="645E8CF9" w14:textId="050EDA78" w:rsidR="00A51DF2" w:rsidRPr="00BC5195" w:rsidRDefault="00A51DF2" w:rsidP="00A51DF2">
            <w:pPr>
              <w:ind w:firstLine="319"/>
            </w:pPr>
            <w:proofErr w:type="spellStart"/>
            <w:r w:rsidRPr="00BC5195">
              <w:t>Prec.results.Vocrad</w:t>
            </w:r>
            <w:proofErr w:type="spellEnd"/>
          </w:p>
        </w:tc>
        <w:tc>
          <w:tcPr>
            <w:tcW w:w="3705" w:type="dxa"/>
          </w:tcPr>
          <w:p w14:paraId="1A530C4B" w14:textId="1E6125FC" w:rsidR="00A51DF2" w:rsidRPr="00BC5195" w:rsidRDefault="00A51DF2" w:rsidP="00A51DF2">
            <w:r w:rsidRPr="00BC5195">
              <w:t>Radiative Open Circuit Voltage Limit</w:t>
            </w:r>
          </w:p>
        </w:tc>
        <w:tc>
          <w:tcPr>
            <w:tcW w:w="2693" w:type="dxa"/>
          </w:tcPr>
          <w:p w14:paraId="7F0B58EE" w14:textId="03A03768" w:rsidR="00A51DF2" w:rsidRPr="00BC5195" w:rsidRDefault="00A51DF2" w:rsidP="00A51DF2">
            <w:r w:rsidRPr="00BC5195">
              <w:t>1.2317</w:t>
            </w:r>
          </w:p>
        </w:tc>
        <w:tc>
          <w:tcPr>
            <w:tcW w:w="2037" w:type="dxa"/>
          </w:tcPr>
          <w:p w14:paraId="715FB1CC" w14:textId="77777777" w:rsidR="00A51DF2" w:rsidRPr="00BC5195" w:rsidRDefault="00A51DF2" w:rsidP="00A51DF2"/>
        </w:tc>
        <w:tc>
          <w:tcPr>
            <w:tcW w:w="2925" w:type="dxa"/>
          </w:tcPr>
          <w:p w14:paraId="7F34CB61" w14:textId="77777777" w:rsidR="00A51DF2" w:rsidRPr="00BC5195" w:rsidRDefault="00A51DF2" w:rsidP="00A51DF2"/>
        </w:tc>
        <w:tc>
          <w:tcPr>
            <w:tcW w:w="992" w:type="dxa"/>
          </w:tcPr>
          <w:p w14:paraId="34017018" w14:textId="7811DE11" w:rsidR="00A51DF2" w:rsidRPr="00BC5195" w:rsidRDefault="00A51DF2" w:rsidP="00A51DF2">
            <w:r w:rsidRPr="003B69A9">
              <w:t>no</w:t>
            </w:r>
          </w:p>
        </w:tc>
      </w:tr>
      <w:tr w:rsidR="00A51DF2" w:rsidRPr="00BC5195" w14:paraId="58FB60F3" w14:textId="36362315" w:rsidTr="00895DFA">
        <w:tc>
          <w:tcPr>
            <w:tcW w:w="2669" w:type="dxa"/>
          </w:tcPr>
          <w:p w14:paraId="45A7EE60" w14:textId="58EADD14" w:rsidR="00A51DF2" w:rsidRPr="00BC5195" w:rsidRDefault="00A51DF2" w:rsidP="00A51DF2">
            <w:pPr>
              <w:ind w:firstLine="319"/>
            </w:pPr>
            <w:commentRangeStart w:id="13"/>
            <w:proofErr w:type="spellStart"/>
            <w:r w:rsidRPr="00BC5195">
              <w:t>Prec.results.Qi</w:t>
            </w:r>
            <w:commentRangeEnd w:id="13"/>
            <w:proofErr w:type="spellEnd"/>
            <w:r w:rsidR="00715205">
              <w:rPr>
                <w:rStyle w:val="CommentReference"/>
              </w:rPr>
              <w:commentReference w:id="13"/>
            </w:r>
          </w:p>
        </w:tc>
        <w:tc>
          <w:tcPr>
            <w:tcW w:w="3705" w:type="dxa"/>
          </w:tcPr>
          <w:p w14:paraId="5670ACCB" w14:textId="735AB343" w:rsidR="00A51DF2" w:rsidRPr="00BC5195" w:rsidRDefault="00A51DF2" w:rsidP="00A51DF2">
            <w:r w:rsidRPr="00BC5195">
              <w:t>??</w:t>
            </w:r>
          </w:p>
        </w:tc>
        <w:tc>
          <w:tcPr>
            <w:tcW w:w="2693" w:type="dxa"/>
          </w:tcPr>
          <w:p w14:paraId="3BA1D25F" w14:textId="46EE6122" w:rsidR="00A51DF2" w:rsidRPr="00BC5195" w:rsidRDefault="00A51DF2" w:rsidP="00A51DF2">
            <w:r w:rsidRPr="00BC5195">
              <w:t>3.737e-5</w:t>
            </w:r>
          </w:p>
        </w:tc>
        <w:tc>
          <w:tcPr>
            <w:tcW w:w="2037" w:type="dxa"/>
          </w:tcPr>
          <w:p w14:paraId="4A104C32" w14:textId="77777777" w:rsidR="00A51DF2" w:rsidRPr="00BC5195" w:rsidRDefault="00A51DF2" w:rsidP="00A51DF2"/>
        </w:tc>
        <w:tc>
          <w:tcPr>
            <w:tcW w:w="2925" w:type="dxa"/>
          </w:tcPr>
          <w:p w14:paraId="6E47F127" w14:textId="77777777" w:rsidR="00A51DF2" w:rsidRPr="00BC5195" w:rsidRDefault="00A51DF2" w:rsidP="00A51DF2"/>
        </w:tc>
        <w:tc>
          <w:tcPr>
            <w:tcW w:w="992" w:type="dxa"/>
          </w:tcPr>
          <w:p w14:paraId="55ECB8B7" w14:textId="60813081" w:rsidR="00A51DF2" w:rsidRPr="00BC5195" w:rsidRDefault="00A51DF2" w:rsidP="00A51DF2">
            <w:r w:rsidRPr="003B69A9">
              <w:t>no</w:t>
            </w:r>
          </w:p>
        </w:tc>
      </w:tr>
      <w:tr w:rsidR="00A51DF2" w:rsidRPr="00BC5195" w14:paraId="3CFE195D" w14:textId="75772762" w:rsidTr="00895DFA">
        <w:tc>
          <w:tcPr>
            <w:tcW w:w="2669" w:type="dxa"/>
          </w:tcPr>
          <w:p w14:paraId="1F4FD56A" w14:textId="5E382156" w:rsidR="00A51DF2" w:rsidRPr="00BC5195" w:rsidRDefault="00A51DF2" w:rsidP="00A51DF2">
            <w:pPr>
              <w:ind w:firstLine="319"/>
            </w:pPr>
            <w:commentRangeStart w:id="14"/>
            <w:proofErr w:type="spellStart"/>
            <w:r w:rsidRPr="00BC5195">
              <w:t>Prec.results.Qe</w:t>
            </w:r>
            <w:commentRangeEnd w:id="14"/>
            <w:proofErr w:type="spellEnd"/>
            <w:r w:rsidR="00715205">
              <w:rPr>
                <w:rStyle w:val="CommentReference"/>
              </w:rPr>
              <w:commentReference w:id="14"/>
            </w:r>
          </w:p>
        </w:tc>
        <w:tc>
          <w:tcPr>
            <w:tcW w:w="3705" w:type="dxa"/>
          </w:tcPr>
          <w:p w14:paraId="54BAF4BC" w14:textId="746DC6D3" w:rsidR="00A51DF2" w:rsidRPr="00BC5195" w:rsidRDefault="00A51DF2" w:rsidP="00A51DF2">
            <w:r w:rsidRPr="00BC5195">
              <w:t>??</w:t>
            </w:r>
          </w:p>
        </w:tc>
        <w:tc>
          <w:tcPr>
            <w:tcW w:w="2693" w:type="dxa"/>
          </w:tcPr>
          <w:p w14:paraId="234BB71A" w14:textId="7E1FE2CE" w:rsidR="00A51DF2" w:rsidRPr="00BC5195" w:rsidRDefault="00A51DF2" w:rsidP="00A51DF2">
            <w:r w:rsidRPr="00BC5195">
              <w:t>8.193e-6</w:t>
            </w:r>
          </w:p>
        </w:tc>
        <w:tc>
          <w:tcPr>
            <w:tcW w:w="2037" w:type="dxa"/>
          </w:tcPr>
          <w:p w14:paraId="2ABC1C04" w14:textId="77777777" w:rsidR="00A51DF2" w:rsidRPr="00BC5195" w:rsidRDefault="00A51DF2" w:rsidP="00A51DF2"/>
        </w:tc>
        <w:tc>
          <w:tcPr>
            <w:tcW w:w="2925" w:type="dxa"/>
          </w:tcPr>
          <w:p w14:paraId="0D8B8871" w14:textId="77777777" w:rsidR="00A51DF2" w:rsidRPr="00BC5195" w:rsidRDefault="00A51DF2" w:rsidP="00A51DF2"/>
        </w:tc>
        <w:tc>
          <w:tcPr>
            <w:tcW w:w="992" w:type="dxa"/>
          </w:tcPr>
          <w:p w14:paraId="772ED1CF" w14:textId="572EA84B" w:rsidR="00A51DF2" w:rsidRPr="00BC5195" w:rsidRDefault="00A51DF2" w:rsidP="00A51DF2">
            <w:r w:rsidRPr="003B69A9">
              <w:t>no</w:t>
            </w:r>
          </w:p>
        </w:tc>
      </w:tr>
      <w:tr w:rsidR="00A51DF2" w:rsidRPr="00BC5195" w14:paraId="1A517B77" w14:textId="5A33F21A" w:rsidTr="00895DFA">
        <w:tc>
          <w:tcPr>
            <w:tcW w:w="2669" w:type="dxa"/>
          </w:tcPr>
          <w:p w14:paraId="4AABAE4A" w14:textId="5285F69E" w:rsidR="00A51DF2" w:rsidRPr="00BC5195" w:rsidRDefault="00A51DF2" w:rsidP="00A51DF2">
            <w:pPr>
              <w:ind w:firstLine="319"/>
            </w:pPr>
            <w:commentRangeStart w:id="15"/>
            <w:proofErr w:type="spellStart"/>
            <w:r w:rsidRPr="00BC5195">
              <w:t>Prec.results.Dvnr</w:t>
            </w:r>
            <w:commentRangeEnd w:id="15"/>
            <w:proofErr w:type="spellEnd"/>
            <w:r w:rsidR="00715205">
              <w:rPr>
                <w:rStyle w:val="CommentReference"/>
              </w:rPr>
              <w:commentReference w:id="15"/>
            </w:r>
          </w:p>
        </w:tc>
        <w:tc>
          <w:tcPr>
            <w:tcW w:w="3705" w:type="dxa"/>
          </w:tcPr>
          <w:p w14:paraId="374A297F" w14:textId="4866889E" w:rsidR="00A51DF2" w:rsidRPr="00BC5195" w:rsidRDefault="00A51DF2" w:rsidP="00A51DF2">
            <w:r w:rsidRPr="00BC5195">
              <w:t>??</w:t>
            </w:r>
          </w:p>
        </w:tc>
        <w:tc>
          <w:tcPr>
            <w:tcW w:w="2693" w:type="dxa"/>
          </w:tcPr>
          <w:p w14:paraId="3326B418" w14:textId="10F9E41E" w:rsidR="00A51DF2" w:rsidRPr="00BC5195" w:rsidRDefault="00A51DF2" w:rsidP="00A51DF2">
            <w:r w:rsidRPr="00BC5195">
              <w:t>0.3028</w:t>
            </w:r>
          </w:p>
        </w:tc>
        <w:tc>
          <w:tcPr>
            <w:tcW w:w="2037" w:type="dxa"/>
          </w:tcPr>
          <w:p w14:paraId="6ED7D714" w14:textId="0261FD51" w:rsidR="00A51DF2" w:rsidRPr="00BC5195" w:rsidRDefault="001664D1" w:rsidP="00A51DF2">
            <w:r>
              <w:t>V</w:t>
            </w:r>
          </w:p>
        </w:tc>
        <w:tc>
          <w:tcPr>
            <w:tcW w:w="2925" w:type="dxa"/>
          </w:tcPr>
          <w:p w14:paraId="69631CB7" w14:textId="77777777" w:rsidR="00A51DF2" w:rsidRPr="00BC5195" w:rsidRDefault="00A51DF2" w:rsidP="00A51DF2"/>
        </w:tc>
        <w:tc>
          <w:tcPr>
            <w:tcW w:w="992" w:type="dxa"/>
          </w:tcPr>
          <w:p w14:paraId="15DBABAF" w14:textId="33FB2083" w:rsidR="00A51DF2" w:rsidRPr="00BC5195" w:rsidRDefault="00A51DF2" w:rsidP="00A51DF2">
            <w:r w:rsidRPr="003B69A9">
              <w:t>no</w:t>
            </w:r>
          </w:p>
        </w:tc>
      </w:tr>
    </w:tbl>
    <w:p w14:paraId="27036CB8" w14:textId="77777777" w:rsidR="003E3D75" w:rsidRPr="00BC5195" w:rsidRDefault="003E3D75"/>
    <w:tbl>
      <w:tblPr>
        <w:tblStyle w:val="TableGrid"/>
        <w:tblW w:w="15021" w:type="dxa"/>
        <w:tblLook w:val="04A0" w:firstRow="1" w:lastRow="0" w:firstColumn="1" w:lastColumn="0" w:noHBand="0" w:noVBand="1"/>
      </w:tblPr>
      <w:tblGrid>
        <w:gridCol w:w="2632"/>
        <w:gridCol w:w="3742"/>
        <w:gridCol w:w="2693"/>
        <w:gridCol w:w="2096"/>
        <w:gridCol w:w="2866"/>
        <w:gridCol w:w="992"/>
      </w:tblGrid>
      <w:tr w:rsidR="00A51DF2" w:rsidRPr="00BC5195" w14:paraId="538B0D76" w14:textId="22812A3B" w:rsidTr="00895DFA">
        <w:tc>
          <w:tcPr>
            <w:tcW w:w="2632" w:type="dxa"/>
          </w:tcPr>
          <w:p w14:paraId="7D1B1109" w14:textId="6662115E" w:rsidR="00A51DF2" w:rsidRPr="00BC5195" w:rsidRDefault="00A51DF2" w:rsidP="00A51DF2">
            <w:proofErr w:type="spellStart"/>
            <w:r w:rsidRPr="00BC5195">
              <w:t>krecCT</w:t>
            </w:r>
            <w:proofErr w:type="spellEnd"/>
          </w:p>
        </w:tc>
        <w:tc>
          <w:tcPr>
            <w:tcW w:w="3742" w:type="dxa"/>
          </w:tcPr>
          <w:p w14:paraId="1269776A" w14:textId="61F13FB2" w:rsidR="00A51DF2" w:rsidRPr="00BC5195" w:rsidRDefault="00A51DF2" w:rsidP="00A51DF2">
            <w:r w:rsidRPr="00BC5195">
              <w:t>CT state recombination rate constant</w:t>
            </w:r>
          </w:p>
        </w:tc>
        <w:tc>
          <w:tcPr>
            <w:tcW w:w="2693" w:type="dxa"/>
          </w:tcPr>
          <w:p w14:paraId="7316DBC5" w14:textId="19C626E1" w:rsidR="00A51DF2" w:rsidRPr="00BC5195" w:rsidRDefault="00A51DF2" w:rsidP="00A51DF2">
            <w:proofErr w:type="spellStart"/>
            <w:r w:rsidRPr="00BC5195">
              <w:t>Prec.params.CT.results.knr</w:t>
            </w:r>
            <w:proofErr w:type="spellEnd"/>
          </w:p>
        </w:tc>
        <w:tc>
          <w:tcPr>
            <w:tcW w:w="2096" w:type="dxa"/>
          </w:tcPr>
          <w:p w14:paraId="4EFA1298" w14:textId="27224820" w:rsidR="00A51DF2" w:rsidRPr="00BC5195" w:rsidRDefault="001664D1" w:rsidP="00A51DF2">
            <w:r>
              <w:t>s-1</w:t>
            </w:r>
          </w:p>
        </w:tc>
        <w:tc>
          <w:tcPr>
            <w:tcW w:w="2866" w:type="dxa"/>
          </w:tcPr>
          <w:p w14:paraId="6AA83F23" w14:textId="77777777" w:rsidR="00A51DF2" w:rsidRPr="00BC5195" w:rsidRDefault="00A51DF2" w:rsidP="00A51DF2"/>
        </w:tc>
        <w:tc>
          <w:tcPr>
            <w:tcW w:w="992" w:type="dxa"/>
          </w:tcPr>
          <w:p w14:paraId="503DD84C" w14:textId="6082F278" w:rsidR="00A51DF2" w:rsidRPr="00BC5195" w:rsidRDefault="00A51DF2" w:rsidP="00A51DF2">
            <w:r w:rsidRPr="007A0E69">
              <w:t>no</w:t>
            </w:r>
          </w:p>
        </w:tc>
      </w:tr>
      <w:tr w:rsidR="00A51DF2" w:rsidRPr="00BC5195" w14:paraId="42D1916E" w14:textId="6F9FC4A8" w:rsidTr="00895DFA">
        <w:tc>
          <w:tcPr>
            <w:tcW w:w="2632" w:type="dxa"/>
          </w:tcPr>
          <w:p w14:paraId="1383EB5A" w14:textId="4911F2D0" w:rsidR="00A51DF2" w:rsidRPr="00BC5195" w:rsidRDefault="00A51DF2" w:rsidP="00A51DF2">
            <w:proofErr w:type="spellStart"/>
            <w:r w:rsidRPr="00BC5195">
              <w:t>krecex</w:t>
            </w:r>
            <w:proofErr w:type="spellEnd"/>
          </w:p>
        </w:tc>
        <w:tc>
          <w:tcPr>
            <w:tcW w:w="3742" w:type="dxa"/>
          </w:tcPr>
          <w:p w14:paraId="46E8A3A0" w14:textId="7FD1693C" w:rsidR="00A51DF2" w:rsidRPr="00BC5195" w:rsidRDefault="00A51DF2" w:rsidP="00A51DF2">
            <w:r w:rsidRPr="00BC5195">
              <w:t>Exciton recombination rate constant</w:t>
            </w:r>
          </w:p>
        </w:tc>
        <w:tc>
          <w:tcPr>
            <w:tcW w:w="2693" w:type="dxa"/>
          </w:tcPr>
          <w:p w14:paraId="65DA1959" w14:textId="079B7818" w:rsidR="00A51DF2" w:rsidRPr="00BC5195" w:rsidRDefault="00A51DF2" w:rsidP="00A51DF2">
            <w:proofErr w:type="spellStart"/>
            <w:r w:rsidRPr="00BC5195">
              <w:t>Prec.params.Ex.results.knr</w:t>
            </w:r>
            <w:proofErr w:type="spellEnd"/>
          </w:p>
        </w:tc>
        <w:tc>
          <w:tcPr>
            <w:tcW w:w="2096" w:type="dxa"/>
          </w:tcPr>
          <w:p w14:paraId="7B0B5E92" w14:textId="44FD2C65" w:rsidR="00A51DF2" w:rsidRPr="00BC5195" w:rsidRDefault="001664D1" w:rsidP="00A51DF2">
            <w:r>
              <w:t>s-1</w:t>
            </w:r>
          </w:p>
        </w:tc>
        <w:tc>
          <w:tcPr>
            <w:tcW w:w="2866" w:type="dxa"/>
          </w:tcPr>
          <w:p w14:paraId="7E37EED0" w14:textId="77777777" w:rsidR="00A51DF2" w:rsidRPr="00BC5195" w:rsidRDefault="00A51DF2" w:rsidP="00A51DF2"/>
        </w:tc>
        <w:tc>
          <w:tcPr>
            <w:tcW w:w="992" w:type="dxa"/>
          </w:tcPr>
          <w:p w14:paraId="5F485432" w14:textId="1A9CDAC9" w:rsidR="00A51DF2" w:rsidRPr="00BC5195" w:rsidRDefault="00A51DF2" w:rsidP="00A51DF2">
            <w:r w:rsidRPr="007A0E69">
              <w:t>no</w:t>
            </w:r>
          </w:p>
        </w:tc>
      </w:tr>
      <w:tr w:rsidR="00A51DF2" w:rsidRPr="00BC5195" w14:paraId="458F56D8" w14:textId="74D2E30B" w:rsidTr="00895DFA">
        <w:tc>
          <w:tcPr>
            <w:tcW w:w="2632" w:type="dxa"/>
          </w:tcPr>
          <w:p w14:paraId="7034C811" w14:textId="4F68AC89" w:rsidR="00A51DF2" w:rsidRPr="00BC5195" w:rsidRDefault="00A51DF2" w:rsidP="00A51DF2">
            <w:proofErr w:type="spellStart"/>
            <w:r w:rsidRPr="00BC5195">
              <w:t>Voc</w:t>
            </w:r>
            <w:proofErr w:type="spellEnd"/>
          </w:p>
        </w:tc>
        <w:tc>
          <w:tcPr>
            <w:tcW w:w="3742" w:type="dxa"/>
          </w:tcPr>
          <w:p w14:paraId="33EC229F" w14:textId="64224B1E" w:rsidR="00A51DF2" w:rsidRPr="00BC5195" w:rsidRDefault="00A51DF2" w:rsidP="00A51DF2">
            <w:r w:rsidRPr="00BC5195">
              <w:t>Open Circuit Voltage</w:t>
            </w:r>
          </w:p>
        </w:tc>
        <w:tc>
          <w:tcPr>
            <w:tcW w:w="2693" w:type="dxa"/>
          </w:tcPr>
          <w:p w14:paraId="04F8FDB7" w14:textId="20F9789E" w:rsidR="00A51DF2" w:rsidRPr="00BC5195" w:rsidRDefault="00A51DF2" w:rsidP="00A51DF2">
            <w:r w:rsidRPr="00BC5195">
              <w:t>results</w:t>
            </w:r>
          </w:p>
        </w:tc>
        <w:tc>
          <w:tcPr>
            <w:tcW w:w="2096" w:type="dxa"/>
          </w:tcPr>
          <w:p w14:paraId="5F2A01B0" w14:textId="3F9CEDF7" w:rsidR="00A51DF2" w:rsidRPr="00BC5195" w:rsidRDefault="001664D1" w:rsidP="00A51DF2">
            <w:r>
              <w:t>V</w:t>
            </w:r>
          </w:p>
        </w:tc>
        <w:tc>
          <w:tcPr>
            <w:tcW w:w="2866" w:type="dxa"/>
          </w:tcPr>
          <w:p w14:paraId="698F9D38" w14:textId="77777777" w:rsidR="00A51DF2" w:rsidRPr="00BC5195" w:rsidRDefault="00A51DF2" w:rsidP="00A51DF2"/>
        </w:tc>
        <w:tc>
          <w:tcPr>
            <w:tcW w:w="992" w:type="dxa"/>
          </w:tcPr>
          <w:p w14:paraId="595D17E1" w14:textId="0E8207CC" w:rsidR="00A51DF2" w:rsidRPr="00BC5195" w:rsidRDefault="00A51DF2" w:rsidP="00A51DF2">
            <w:r w:rsidRPr="007A0E69">
              <w:t>no</w:t>
            </w:r>
          </w:p>
        </w:tc>
      </w:tr>
    </w:tbl>
    <w:p w14:paraId="2591A74F" w14:textId="3CCB123A" w:rsidR="003B5FDD" w:rsidRPr="00BC5195" w:rsidRDefault="003B5FDD"/>
    <w:p w14:paraId="39DB2496" w14:textId="03E3FA18" w:rsidR="00522480" w:rsidRPr="00BC5195" w:rsidRDefault="00522480" w:rsidP="00522480">
      <w:pPr>
        <w:pStyle w:val="Heading1"/>
      </w:pPr>
      <w:r w:rsidRPr="00BC5195">
        <w:t>Device Parameters</w:t>
      </w:r>
    </w:p>
    <w:tbl>
      <w:tblPr>
        <w:tblStyle w:val="TableGrid"/>
        <w:tblW w:w="15021" w:type="dxa"/>
        <w:tblLook w:val="04A0" w:firstRow="1" w:lastRow="0" w:firstColumn="1" w:lastColumn="0" w:noHBand="0" w:noVBand="1"/>
      </w:tblPr>
      <w:tblGrid>
        <w:gridCol w:w="2632"/>
        <w:gridCol w:w="3742"/>
        <w:gridCol w:w="2693"/>
        <w:gridCol w:w="2096"/>
        <w:gridCol w:w="2866"/>
        <w:gridCol w:w="992"/>
      </w:tblGrid>
      <w:tr w:rsidR="00895DFA" w:rsidRPr="00BC5195" w14:paraId="503C2CDF" w14:textId="3BCF54F2" w:rsidTr="00895DFA">
        <w:tc>
          <w:tcPr>
            <w:tcW w:w="2632" w:type="dxa"/>
          </w:tcPr>
          <w:p w14:paraId="77211236" w14:textId="1BE79A80" w:rsidR="00895DFA" w:rsidRPr="00BC5195" w:rsidRDefault="00895DFA" w:rsidP="00C945D9">
            <w:r w:rsidRPr="00BC5195">
              <w:t>NC</w:t>
            </w:r>
          </w:p>
        </w:tc>
        <w:tc>
          <w:tcPr>
            <w:tcW w:w="3742" w:type="dxa"/>
          </w:tcPr>
          <w:p w14:paraId="4AC4A258" w14:textId="55D13943" w:rsidR="00895DFA" w:rsidRPr="00BC5195" w:rsidRDefault="00895DFA" w:rsidP="00C945D9">
            <w:r w:rsidRPr="00BC5195">
              <w:t>(?) Number of charge carriers (Electron/hole density)</w:t>
            </w:r>
          </w:p>
        </w:tc>
        <w:tc>
          <w:tcPr>
            <w:tcW w:w="2693" w:type="dxa"/>
          </w:tcPr>
          <w:p w14:paraId="7494E634" w14:textId="661D0B1A" w:rsidR="00895DFA" w:rsidRPr="00BC5195" w:rsidRDefault="00895DFA" w:rsidP="00C945D9">
            <w:r w:rsidRPr="00BC5195">
              <w:t>2e19</w:t>
            </w:r>
          </w:p>
        </w:tc>
        <w:tc>
          <w:tcPr>
            <w:tcW w:w="2096" w:type="dxa"/>
          </w:tcPr>
          <w:p w14:paraId="0F5049BC" w14:textId="00E22C7D" w:rsidR="00895DFA" w:rsidRPr="00BC5195" w:rsidRDefault="00895DFA" w:rsidP="00C945D9">
            <w:r w:rsidRPr="00BC5195">
              <w:t>cm-3</w:t>
            </w:r>
          </w:p>
        </w:tc>
        <w:tc>
          <w:tcPr>
            <w:tcW w:w="2866" w:type="dxa"/>
          </w:tcPr>
          <w:p w14:paraId="16297A0E" w14:textId="77777777" w:rsidR="00895DFA" w:rsidRPr="00BC5195" w:rsidRDefault="00895DFA" w:rsidP="00C945D9"/>
        </w:tc>
        <w:tc>
          <w:tcPr>
            <w:tcW w:w="992" w:type="dxa"/>
          </w:tcPr>
          <w:p w14:paraId="1BFA8B6D" w14:textId="77777777" w:rsidR="00895DFA" w:rsidRPr="00BC5195" w:rsidRDefault="00895DFA" w:rsidP="00C945D9"/>
        </w:tc>
      </w:tr>
      <w:tr w:rsidR="00895DFA" w:rsidRPr="00BC5195" w14:paraId="4FD261CF" w14:textId="75C3A152" w:rsidTr="00895DFA">
        <w:tc>
          <w:tcPr>
            <w:tcW w:w="2632" w:type="dxa"/>
          </w:tcPr>
          <w:p w14:paraId="2F925349" w14:textId="2A4D2BEB" w:rsidR="00895DFA" w:rsidRPr="00BC5195" w:rsidRDefault="00895DFA" w:rsidP="00C945D9">
            <w:proofErr w:type="spellStart"/>
            <w:r w:rsidRPr="00BC5195">
              <w:t>activelayer</w:t>
            </w:r>
            <w:proofErr w:type="spellEnd"/>
          </w:p>
        </w:tc>
        <w:tc>
          <w:tcPr>
            <w:tcW w:w="3742" w:type="dxa"/>
          </w:tcPr>
          <w:p w14:paraId="1B91DD0E" w14:textId="55D896D9" w:rsidR="00895DFA" w:rsidRPr="00BC5195" w:rsidRDefault="0026298E" w:rsidP="00C945D9">
            <w:r>
              <w:t>Active Layer Index</w:t>
            </w:r>
          </w:p>
        </w:tc>
        <w:tc>
          <w:tcPr>
            <w:tcW w:w="2693" w:type="dxa"/>
          </w:tcPr>
          <w:p w14:paraId="45DA2B24" w14:textId="033FE3FA" w:rsidR="00895DFA" w:rsidRPr="00BC5195" w:rsidRDefault="00895DFA" w:rsidP="00C945D9">
            <w:r w:rsidRPr="00BC5195">
              <w:t>2</w:t>
            </w:r>
          </w:p>
        </w:tc>
        <w:tc>
          <w:tcPr>
            <w:tcW w:w="2096" w:type="dxa"/>
          </w:tcPr>
          <w:p w14:paraId="5DB5E1BD" w14:textId="2B8DE709" w:rsidR="00895DFA" w:rsidRPr="00BC5195" w:rsidRDefault="0026298E" w:rsidP="00C945D9">
            <w:r>
              <w:t>Index</w:t>
            </w:r>
          </w:p>
        </w:tc>
        <w:tc>
          <w:tcPr>
            <w:tcW w:w="2866" w:type="dxa"/>
          </w:tcPr>
          <w:p w14:paraId="25A1EB73" w14:textId="77777777" w:rsidR="00895DFA" w:rsidRPr="00BC5195" w:rsidRDefault="00895DFA" w:rsidP="00C945D9"/>
        </w:tc>
        <w:tc>
          <w:tcPr>
            <w:tcW w:w="992" w:type="dxa"/>
          </w:tcPr>
          <w:p w14:paraId="6D10C6FD" w14:textId="77777777" w:rsidR="00895DFA" w:rsidRPr="00BC5195" w:rsidRDefault="00895DFA" w:rsidP="00C945D9"/>
        </w:tc>
      </w:tr>
      <w:tr w:rsidR="00895DFA" w:rsidRPr="00BC5195" w14:paraId="46DE64E8" w14:textId="37AED005" w:rsidTr="00895DFA">
        <w:tc>
          <w:tcPr>
            <w:tcW w:w="2632" w:type="dxa"/>
          </w:tcPr>
          <w:p w14:paraId="54FF2388" w14:textId="335E0D69" w:rsidR="00895DFA" w:rsidRPr="00BC5195" w:rsidRDefault="00895DFA" w:rsidP="00C945D9">
            <w:proofErr w:type="spellStart"/>
            <w:r w:rsidRPr="00BC5195">
              <w:t>Kfor</w:t>
            </w:r>
            <w:proofErr w:type="spellEnd"/>
          </w:p>
        </w:tc>
        <w:tc>
          <w:tcPr>
            <w:tcW w:w="3742" w:type="dxa"/>
          </w:tcPr>
          <w:p w14:paraId="5B02F05F" w14:textId="564BF3A5" w:rsidR="00895DFA" w:rsidRPr="00BC5195" w:rsidRDefault="00895DFA" w:rsidP="00C945D9">
            <w:r w:rsidRPr="00BC5195">
              <w:t>??</w:t>
            </w:r>
          </w:p>
        </w:tc>
        <w:tc>
          <w:tcPr>
            <w:tcW w:w="2693" w:type="dxa"/>
          </w:tcPr>
          <w:p w14:paraId="1ACC4FCB" w14:textId="55ED6100" w:rsidR="00895DFA" w:rsidRPr="00BC5195" w:rsidRDefault="00895DFA" w:rsidP="00C945D9">
            <w:r w:rsidRPr="00BC5195">
              <w:t>1e-11</w:t>
            </w:r>
          </w:p>
        </w:tc>
        <w:tc>
          <w:tcPr>
            <w:tcW w:w="2096" w:type="dxa"/>
          </w:tcPr>
          <w:p w14:paraId="2B1DEC13" w14:textId="1BD28B96" w:rsidR="00895DFA" w:rsidRPr="00BC5195" w:rsidRDefault="00895DFA" w:rsidP="00C945D9">
            <w:r w:rsidRPr="00BC5195">
              <w:t>??</w:t>
            </w:r>
          </w:p>
        </w:tc>
        <w:tc>
          <w:tcPr>
            <w:tcW w:w="2866" w:type="dxa"/>
          </w:tcPr>
          <w:p w14:paraId="35F659C3" w14:textId="77777777" w:rsidR="00895DFA" w:rsidRPr="00BC5195" w:rsidRDefault="00895DFA" w:rsidP="00C945D9"/>
        </w:tc>
        <w:tc>
          <w:tcPr>
            <w:tcW w:w="992" w:type="dxa"/>
          </w:tcPr>
          <w:p w14:paraId="486F3040" w14:textId="77777777" w:rsidR="00895DFA" w:rsidRPr="00BC5195" w:rsidRDefault="00895DFA" w:rsidP="00C945D9"/>
        </w:tc>
      </w:tr>
      <w:tr w:rsidR="00895DFA" w:rsidRPr="00BC5195" w14:paraId="2212BD3B" w14:textId="6C9AD852" w:rsidTr="00895DFA">
        <w:tc>
          <w:tcPr>
            <w:tcW w:w="2632" w:type="dxa"/>
          </w:tcPr>
          <w:p w14:paraId="19E18930" w14:textId="0F26C4CD" w:rsidR="00895DFA" w:rsidRPr="00BC5195" w:rsidRDefault="00895DFA" w:rsidP="00C945D9">
            <w:r w:rsidRPr="00BC5195">
              <w:t>mobility</w:t>
            </w:r>
          </w:p>
        </w:tc>
        <w:tc>
          <w:tcPr>
            <w:tcW w:w="3742" w:type="dxa"/>
          </w:tcPr>
          <w:p w14:paraId="7C58C4E2" w14:textId="56819AD2" w:rsidR="00895DFA" w:rsidRPr="00BC5195" w:rsidRDefault="00895DFA" w:rsidP="00C945D9">
            <w:r w:rsidRPr="00BC5195">
              <w:t>charge carrier mobility</w:t>
            </w:r>
          </w:p>
        </w:tc>
        <w:tc>
          <w:tcPr>
            <w:tcW w:w="2693" w:type="dxa"/>
          </w:tcPr>
          <w:p w14:paraId="7486191F" w14:textId="0592484F" w:rsidR="00895DFA" w:rsidRPr="00BC5195" w:rsidRDefault="00895DFA" w:rsidP="00C945D9">
            <w:r w:rsidRPr="00BC5195">
              <w:t>3e-4</w:t>
            </w:r>
          </w:p>
        </w:tc>
        <w:tc>
          <w:tcPr>
            <w:tcW w:w="2096" w:type="dxa"/>
          </w:tcPr>
          <w:p w14:paraId="577EA063" w14:textId="22719BFE" w:rsidR="00895DFA" w:rsidRPr="00BC5195" w:rsidRDefault="00895DFA" w:rsidP="00C945D9">
            <w:r w:rsidRPr="00BC5195">
              <w:t>cm^2 / (V s)</w:t>
            </w:r>
          </w:p>
        </w:tc>
        <w:tc>
          <w:tcPr>
            <w:tcW w:w="2866" w:type="dxa"/>
          </w:tcPr>
          <w:p w14:paraId="2FDBE5FC" w14:textId="77777777" w:rsidR="00895DFA" w:rsidRPr="00BC5195" w:rsidRDefault="00895DFA" w:rsidP="00C945D9"/>
        </w:tc>
        <w:tc>
          <w:tcPr>
            <w:tcW w:w="992" w:type="dxa"/>
          </w:tcPr>
          <w:p w14:paraId="0B69B029" w14:textId="77777777" w:rsidR="00895DFA" w:rsidRPr="00BC5195" w:rsidRDefault="00895DFA" w:rsidP="00C945D9"/>
        </w:tc>
      </w:tr>
      <w:tr w:rsidR="007F2A54" w:rsidRPr="00BC5195" w14:paraId="7B6A534F" w14:textId="7097DDCC" w:rsidTr="00895DFA">
        <w:tc>
          <w:tcPr>
            <w:tcW w:w="2632" w:type="dxa"/>
          </w:tcPr>
          <w:p w14:paraId="4B3E7C49" w14:textId="49EEC486" w:rsidR="007F2A54" w:rsidRPr="00BC5195" w:rsidRDefault="007F2A54" w:rsidP="007F2A54">
            <w:proofErr w:type="spellStart"/>
            <w:r w:rsidRPr="00BC5195">
              <w:t>kdis</w:t>
            </w:r>
            <w:proofErr w:type="spellEnd"/>
          </w:p>
        </w:tc>
        <w:tc>
          <w:tcPr>
            <w:tcW w:w="3742" w:type="dxa"/>
          </w:tcPr>
          <w:p w14:paraId="3732CCEB" w14:textId="59F5981C" w:rsidR="007F2A54" w:rsidRPr="00BC5195" w:rsidRDefault="007F2A54" w:rsidP="007F2A54">
            <w:r w:rsidRPr="00BC5195">
              <w:t>CT(??) dissociation rate constant</w:t>
            </w:r>
          </w:p>
        </w:tc>
        <w:tc>
          <w:tcPr>
            <w:tcW w:w="2693" w:type="dxa"/>
          </w:tcPr>
          <w:p w14:paraId="32EC2964" w14:textId="4BAB14AB" w:rsidR="007F2A54" w:rsidRPr="00BC5195" w:rsidRDefault="007F2A54" w:rsidP="007F2A54">
            <w:r w:rsidRPr="00BC5195">
              <w:t>1.3e10</w:t>
            </w:r>
          </w:p>
        </w:tc>
        <w:tc>
          <w:tcPr>
            <w:tcW w:w="2096" w:type="dxa"/>
          </w:tcPr>
          <w:p w14:paraId="28FCA8E3" w14:textId="6D4181EF" w:rsidR="007F2A54" w:rsidRPr="00BC5195" w:rsidRDefault="007F2A54" w:rsidP="007F2A54">
            <w:r w:rsidRPr="00992668">
              <w:t>?</w:t>
            </w:r>
          </w:p>
        </w:tc>
        <w:tc>
          <w:tcPr>
            <w:tcW w:w="2866" w:type="dxa"/>
          </w:tcPr>
          <w:p w14:paraId="7FE7D1D8" w14:textId="77777777" w:rsidR="007F2A54" w:rsidRPr="00BC5195" w:rsidRDefault="007F2A54" w:rsidP="007F2A54"/>
        </w:tc>
        <w:tc>
          <w:tcPr>
            <w:tcW w:w="992" w:type="dxa"/>
          </w:tcPr>
          <w:p w14:paraId="0D24D133" w14:textId="77777777" w:rsidR="007F2A54" w:rsidRPr="00BC5195" w:rsidRDefault="007F2A54" w:rsidP="007F2A54"/>
        </w:tc>
      </w:tr>
      <w:tr w:rsidR="007F2A54" w:rsidRPr="00BC5195" w14:paraId="00BE9336" w14:textId="587A4F31" w:rsidTr="00895DFA">
        <w:tc>
          <w:tcPr>
            <w:tcW w:w="2632" w:type="dxa"/>
          </w:tcPr>
          <w:p w14:paraId="505AB5F1" w14:textId="0E5D9C98" w:rsidR="007F2A54" w:rsidRPr="00BC5195" w:rsidRDefault="007F2A54" w:rsidP="007F2A54">
            <w:proofErr w:type="spellStart"/>
            <w:r w:rsidRPr="00BC5195">
              <w:lastRenderedPageBreak/>
              <w:t>kdisex</w:t>
            </w:r>
            <w:proofErr w:type="spellEnd"/>
          </w:p>
        </w:tc>
        <w:tc>
          <w:tcPr>
            <w:tcW w:w="3742" w:type="dxa"/>
          </w:tcPr>
          <w:p w14:paraId="4302C9A0" w14:textId="7D1080A4" w:rsidR="007F2A54" w:rsidRPr="00BC5195" w:rsidRDefault="007F2A54" w:rsidP="007F2A54">
            <w:r w:rsidRPr="00BC5195">
              <w:t>Exciton dissociation rate constant</w:t>
            </w:r>
          </w:p>
        </w:tc>
        <w:tc>
          <w:tcPr>
            <w:tcW w:w="2693" w:type="dxa"/>
          </w:tcPr>
          <w:p w14:paraId="5CFDC841" w14:textId="1C0D11BD" w:rsidR="007F2A54" w:rsidRPr="00BC5195" w:rsidRDefault="007F2A54" w:rsidP="007F2A54">
            <w:r w:rsidRPr="00BC5195">
              <w:t>1e14</w:t>
            </w:r>
          </w:p>
        </w:tc>
        <w:tc>
          <w:tcPr>
            <w:tcW w:w="2096" w:type="dxa"/>
          </w:tcPr>
          <w:p w14:paraId="0EF84A3F" w14:textId="05228FC2" w:rsidR="007F2A54" w:rsidRPr="00BC5195" w:rsidRDefault="007F2A54" w:rsidP="007F2A54">
            <w:r w:rsidRPr="00992668">
              <w:t>?</w:t>
            </w:r>
          </w:p>
        </w:tc>
        <w:tc>
          <w:tcPr>
            <w:tcW w:w="2866" w:type="dxa"/>
          </w:tcPr>
          <w:p w14:paraId="66450430" w14:textId="77777777" w:rsidR="007F2A54" w:rsidRPr="00BC5195" w:rsidRDefault="007F2A54" w:rsidP="007F2A54"/>
        </w:tc>
        <w:tc>
          <w:tcPr>
            <w:tcW w:w="992" w:type="dxa"/>
          </w:tcPr>
          <w:p w14:paraId="673CF772" w14:textId="77777777" w:rsidR="007F2A54" w:rsidRPr="00BC5195" w:rsidRDefault="007F2A54" w:rsidP="007F2A54"/>
        </w:tc>
      </w:tr>
    </w:tbl>
    <w:p w14:paraId="55871270" w14:textId="53437551" w:rsidR="00522480" w:rsidRPr="00BC5195" w:rsidRDefault="00522480"/>
    <w:tbl>
      <w:tblPr>
        <w:tblStyle w:val="TableGrid"/>
        <w:tblW w:w="15021" w:type="dxa"/>
        <w:tblLook w:val="04A0" w:firstRow="1" w:lastRow="0" w:firstColumn="1" w:lastColumn="0" w:noHBand="0" w:noVBand="1"/>
      </w:tblPr>
      <w:tblGrid>
        <w:gridCol w:w="2657"/>
        <w:gridCol w:w="3735"/>
        <w:gridCol w:w="2686"/>
        <w:gridCol w:w="2090"/>
        <w:gridCol w:w="2861"/>
        <w:gridCol w:w="992"/>
      </w:tblGrid>
      <w:tr w:rsidR="00895DFA" w:rsidRPr="00BC5195" w14:paraId="5A01C0CB" w14:textId="7500DBBB" w:rsidTr="00895DFA">
        <w:tc>
          <w:tcPr>
            <w:tcW w:w="2657" w:type="dxa"/>
            <w:shd w:val="clear" w:color="auto" w:fill="F2F2F2" w:themeFill="background1" w:themeFillShade="F2"/>
          </w:tcPr>
          <w:p w14:paraId="42AAC446" w14:textId="4ED40935" w:rsidR="00895DFA" w:rsidRPr="00BC5195" w:rsidRDefault="00895DFA" w:rsidP="00C945D9">
            <w:pPr>
              <w:rPr>
                <w:b/>
                <w:bCs/>
              </w:rPr>
            </w:pPr>
            <w:r w:rsidRPr="00BC5195">
              <w:rPr>
                <w:b/>
                <w:bCs/>
              </w:rPr>
              <w:t>DP</w:t>
            </w:r>
          </w:p>
        </w:tc>
        <w:tc>
          <w:tcPr>
            <w:tcW w:w="3735" w:type="dxa"/>
            <w:shd w:val="clear" w:color="auto" w:fill="F2F2F2" w:themeFill="background1" w:themeFillShade="F2"/>
          </w:tcPr>
          <w:p w14:paraId="2C3887F9" w14:textId="2EB35F2B" w:rsidR="00895DFA" w:rsidRPr="00BC5195" w:rsidRDefault="00895DFA" w:rsidP="00C945D9">
            <w:pPr>
              <w:rPr>
                <w:b/>
                <w:bCs/>
              </w:rPr>
            </w:pPr>
            <w:r w:rsidRPr="00BC5195">
              <w:rPr>
                <w:b/>
                <w:bCs/>
              </w:rPr>
              <w:t>Device Parameters</w:t>
            </w:r>
          </w:p>
        </w:tc>
        <w:tc>
          <w:tcPr>
            <w:tcW w:w="2686" w:type="dxa"/>
            <w:shd w:val="clear" w:color="auto" w:fill="F2F2F2" w:themeFill="background1" w:themeFillShade="F2"/>
          </w:tcPr>
          <w:p w14:paraId="0FC52D6F" w14:textId="3AA6F691" w:rsidR="00895DFA" w:rsidRPr="00BC5195" w:rsidRDefault="00895DFA" w:rsidP="00C945D9">
            <w:pPr>
              <w:rPr>
                <w:b/>
                <w:bCs/>
              </w:rPr>
            </w:pPr>
          </w:p>
        </w:tc>
        <w:tc>
          <w:tcPr>
            <w:tcW w:w="2090" w:type="dxa"/>
            <w:shd w:val="clear" w:color="auto" w:fill="F2F2F2" w:themeFill="background1" w:themeFillShade="F2"/>
          </w:tcPr>
          <w:p w14:paraId="1A6CA3DD" w14:textId="77777777" w:rsidR="00895DFA" w:rsidRPr="00BC5195" w:rsidRDefault="00895DFA" w:rsidP="00C945D9">
            <w:pPr>
              <w:rPr>
                <w:b/>
                <w:bCs/>
              </w:rPr>
            </w:pPr>
          </w:p>
        </w:tc>
        <w:tc>
          <w:tcPr>
            <w:tcW w:w="2861" w:type="dxa"/>
            <w:shd w:val="clear" w:color="auto" w:fill="F2F2F2" w:themeFill="background1" w:themeFillShade="F2"/>
          </w:tcPr>
          <w:p w14:paraId="54D71306" w14:textId="1E8CDC1D" w:rsidR="00895DFA" w:rsidRPr="00BC5195" w:rsidRDefault="00895DFA" w:rsidP="00C945D9">
            <w:pPr>
              <w:rPr>
                <w:b/>
                <w:bCs/>
              </w:rPr>
            </w:pPr>
            <w:r w:rsidRPr="00BC5195">
              <w:rPr>
                <w:b/>
                <w:bCs/>
              </w:rPr>
              <w:t xml:space="preserve">object of the class </w:t>
            </w:r>
            <w:proofErr w:type="spellStart"/>
            <w:r w:rsidRPr="00BC5195">
              <w:rPr>
                <w:b/>
                <w:bCs/>
              </w:rPr>
              <w:t>pnParamsHCT</w:t>
            </w:r>
            <w:proofErr w:type="spellEnd"/>
          </w:p>
        </w:tc>
        <w:tc>
          <w:tcPr>
            <w:tcW w:w="992" w:type="dxa"/>
            <w:shd w:val="clear" w:color="auto" w:fill="F2F2F2" w:themeFill="background1" w:themeFillShade="F2"/>
          </w:tcPr>
          <w:p w14:paraId="3CFA8866" w14:textId="77777777" w:rsidR="00895DFA" w:rsidRPr="00BC5195" w:rsidRDefault="00895DFA" w:rsidP="00C945D9">
            <w:pPr>
              <w:rPr>
                <w:b/>
                <w:bCs/>
              </w:rPr>
            </w:pPr>
          </w:p>
        </w:tc>
      </w:tr>
      <w:tr w:rsidR="00A51DF2" w:rsidRPr="00BC5195" w14:paraId="732B9CDD" w14:textId="724F8772" w:rsidTr="00895DFA">
        <w:tc>
          <w:tcPr>
            <w:tcW w:w="2657" w:type="dxa"/>
          </w:tcPr>
          <w:p w14:paraId="104E1001" w14:textId="0DB6047A" w:rsidR="00A51DF2" w:rsidRPr="00BC5195" w:rsidRDefault="00A51DF2" w:rsidP="00A51DF2">
            <w:pPr>
              <w:rPr>
                <w:b/>
                <w:bCs/>
              </w:rPr>
            </w:pPr>
            <w:proofErr w:type="spellStart"/>
            <w:r w:rsidRPr="00BC5195">
              <w:rPr>
                <w:b/>
                <w:bCs/>
              </w:rPr>
              <w:t>DP.physical_const</w:t>
            </w:r>
            <w:proofErr w:type="spellEnd"/>
          </w:p>
        </w:tc>
        <w:tc>
          <w:tcPr>
            <w:tcW w:w="3735" w:type="dxa"/>
          </w:tcPr>
          <w:p w14:paraId="1DC8AB31" w14:textId="22D4A91D" w:rsidR="00A51DF2" w:rsidRPr="00BC5195" w:rsidRDefault="00A51DF2" w:rsidP="00A51DF2">
            <w:pPr>
              <w:rPr>
                <w:b/>
                <w:bCs/>
              </w:rPr>
            </w:pPr>
            <w:r w:rsidRPr="00BC5195">
              <w:rPr>
                <w:b/>
                <w:bCs/>
              </w:rPr>
              <w:t>Constants</w:t>
            </w:r>
          </w:p>
        </w:tc>
        <w:tc>
          <w:tcPr>
            <w:tcW w:w="2686" w:type="dxa"/>
          </w:tcPr>
          <w:p w14:paraId="365C2C73" w14:textId="073ACFC8" w:rsidR="00A51DF2" w:rsidRPr="00BC5195" w:rsidRDefault="00A51DF2" w:rsidP="00A51DF2">
            <w:pPr>
              <w:rPr>
                <w:b/>
                <w:bCs/>
              </w:rPr>
            </w:pPr>
          </w:p>
        </w:tc>
        <w:tc>
          <w:tcPr>
            <w:tcW w:w="2090" w:type="dxa"/>
          </w:tcPr>
          <w:p w14:paraId="092213B8" w14:textId="77777777" w:rsidR="00A51DF2" w:rsidRPr="00BC5195" w:rsidRDefault="00A51DF2" w:rsidP="00A51DF2">
            <w:pPr>
              <w:rPr>
                <w:b/>
                <w:bCs/>
              </w:rPr>
            </w:pPr>
          </w:p>
        </w:tc>
        <w:tc>
          <w:tcPr>
            <w:tcW w:w="2861" w:type="dxa"/>
          </w:tcPr>
          <w:p w14:paraId="7B5B2872" w14:textId="4985C778" w:rsidR="00A51DF2" w:rsidRPr="00BC5195" w:rsidRDefault="00A51DF2" w:rsidP="00A51DF2">
            <w:pPr>
              <w:rPr>
                <w:b/>
                <w:bCs/>
              </w:rPr>
            </w:pPr>
            <w:r w:rsidRPr="00BC5195">
              <w:rPr>
                <w:b/>
                <w:bCs/>
              </w:rPr>
              <w:t>Struct, property of «DP»</w:t>
            </w:r>
          </w:p>
        </w:tc>
        <w:tc>
          <w:tcPr>
            <w:tcW w:w="992" w:type="dxa"/>
          </w:tcPr>
          <w:p w14:paraId="700C0ACF" w14:textId="5D2ED083" w:rsidR="00A51DF2" w:rsidRPr="00BC5195" w:rsidRDefault="00A51DF2" w:rsidP="00A51DF2">
            <w:pPr>
              <w:rPr>
                <w:b/>
                <w:bCs/>
              </w:rPr>
            </w:pPr>
            <w:r w:rsidRPr="00F53B0B">
              <w:t>no</w:t>
            </w:r>
          </w:p>
        </w:tc>
      </w:tr>
      <w:tr w:rsidR="00A51DF2" w:rsidRPr="00BC5195" w14:paraId="1B9D24D3" w14:textId="1907A4B5" w:rsidTr="00895DFA">
        <w:tc>
          <w:tcPr>
            <w:tcW w:w="2657" w:type="dxa"/>
          </w:tcPr>
          <w:p w14:paraId="660F25BD" w14:textId="1804DE43" w:rsidR="00A51DF2" w:rsidRPr="00BC5195" w:rsidRDefault="00A51DF2" w:rsidP="00A51DF2">
            <w:pPr>
              <w:ind w:firstLine="318"/>
            </w:pPr>
            <w:proofErr w:type="spellStart"/>
            <w:r w:rsidRPr="00BC5195">
              <w:t>DP.physical_const.kB</w:t>
            </w:r>
            <w:proofErr w:type="spellEnd"/>
          </w:p>
        </w:tc>
        <w:tc>
          <w:tcPr>
            <w:tcW w:w="3735" w:type="dxa"/>
          </w:tcPr>
          <w:p w14:paraId="6E27B83F" w14:textId="04CB05D2" w:rsidR="00A51DF2" w:rsidRPr="00BC5195" w:rsidRDefault="00A51DF2" w:rsidP="00A51DF2">
            <w:pPr>
              <w:rPr>
                <w:b/>
                <w:bCs/>
              </w:rPr>
            </w:pPr>
            <w:r w:rsidRPr="00BC5195">
              <w:t>Boltzmann Constant</w:t>
            </w:r>
          </w:p>
        </w:tc>
        <w:tc>
          <w:tcPr>
            <w:tcW w:w="2686" w:type="dxa"/>
          </w:tcPr>
          <w:p w14:paraId="04D43B02" w14:textId="7BAB0740" w:rsidR="00A51DF2" w:rsidRPr="00BC5195" w:rsidRDefault="00A51DF2" w:rsidP="00A51DF2">
            <w:pPr>
              <w:rPr>
                <w:b/>
                <w:bCs/>
              </w:rPr>
            </w:pPr>
            <w:r w:rsidRPr="00BC5195">
              <w:t>8.6173e-05</w:t>
            </w:r>
          </w:p>
        </w:tc>
        <w:tc>
          <w:tcPr>
            <w:tcW w:w="2090" w:type="dxa"/>
          </w:tcPr>
          <w:p w14:paraId="5CE8616A" w14:textId="275A8A9A" w:rsidR="00A51DF2" w:rsidRPr="00BC5195" w:rsidRDefault="00A51DF2" w:rsidP="00A51DF2">
            <w:pPr>
              <w:rPr>
                <w:b/>
                <w:bCs/>
              </w:rPr>
            </w:pPr>
            <w:r w:rsidRPr="00BC5195">
              <w:t>eV/K</w:t>
            </w:r>
          </w:p>
        </w:tc>
        <w:tc>
          <w:tcPr>
            <w:tcW w:w="2861" w:type="dxa"/>
          </w:tcPr>
          <w:p w14:paraId="59EE075B" w14:textId="77777777" w:rsidR="00A51DF2" w:rsidRPr="00BC5195" w:rsidRDefault="00A51DF2" w:rsidP="00A51DF2">
            <w:pPr>
              <w:rPr>
                <w:b/>
                <w:bCs/>
              </w:rPr>
            </w:pPr>
          </w:p>
        </w:tc>
        <w:tc>
          <w:tcPr>
            <w:tcW w:w="992" w:type="dxa"/>
          </w:tcPr>
          <w:p w14:paraId="554670D2" w14:textId="68022919" w:rsidR="00A51DF2" w:rsidRPr="00BC5195" w:rsidRDefault="00A51DF2" w:rsidP="00A51DF2">
            <w:pPr>
              <w:rPr>
                <w:b/>
                <w:bCs/>
              </w:rPr>
            </w:pPr>
            <w:r w:rsidRPr="00F53B0B">
              <w:t>no</w:t>
            </w:r>
          </w:p>
        </w:tc>
      </w:tr>
      <w:tr w:rsidR="00A51DF2" w:rsidRPr="00BC5195" w14:paraId="7BDB6C92" w14:textId="0A63038E" w:rsidTr="00895DFA">
        <w:tc>
          <w:tcPr>
            <w:tcW w:w="2657" w:type="dxa"/>
          </w:tcPr>
          <w:p w14:paraId="208C6F2C" w14:textId="59E10073" w:rsidR="00A51DF2" w:rsidRPr="00BC5195" w:rsidRDefault="00A51DF2" w:rsidP="00A51DF2">
            <w:pPr>
              <w:ind w:firstLine="318"/>
              <w:rPr>
                <w:b/>
                <w:bCs/>
              </w:rPr>
            </w:pPr>
            <w:proofErr w:type="spellStart"/>
            <w:r w:rsidRPr="00BC5195">
              <w:t>DP.physical_const.T</w:t>
            </w:r>
            <w:proofErr w:type="spellEnd"/>
          </w:p>
        </w:tc>
        <w:tc>
          <w:tcPr>
            <w:tcW w:w="3735" w:type="dxa"/>
          </w:tcPr>
          <w:p w14:paraId="4691A74D" w14:textId="6EBD0E05" w:rsidR="00A51DF2" w:rsidRPr="00BC5195" w:rsidRDefault="00A51DF2" w:rsidP="00A51DF2">
            <w:pPr>
              <w:rPr>
                <w:b/>
                <w:bCs/>
              </w:rPr>
            </w:pPr>
            <w:r w:rsidRPr="00BC5195">
              <w:t>Temperature</w:t>
            </w:r>
          </w:p>
        </w:tc>
        <w:tc>
          <w:tcPr>
            <w:tcW w:w="2686" w:type="dxa"/>
          </w:tcPr>
          <w:p w14:paraId="5CCC1747" w14:textId="65CFBDE4" w:rsidR="00A51DF2" w:rsidRPr="00BC5195" w:rsidRDefault="00A51DF2" w:rsidP="00A51DF2">
            <w:pPr>
              <w:rPr>
                <w:b/>
                <w:bCs/>
              </w:rPr>
            </w:pPr>
            <w:r w:rsidRPr="00BC5195">
              <w:t>300</w:t>
            </w:r>
          </w:p>
        </w:tc>
        <w:tc>
          <w:tcPr>
            <w:tcW w:w="2090" w:type="dxa"/>
          </w:tcPr>
          <w:p w14:paraId="1CA5E49F" w14:textId="6DB4B934" w:rsidR="00A51DF2" w:rsidRPr="00BC5195" w:rsidRDefault="00A51DF2" w:rsidP="00A51DF2">
            <w:pPr>
              <w:rPr>
                <w:b/>
                <w:bCs/>
              </w:rPr>
            </w:pPr>
            <w:r w:rsidRPr="00BC5195">
              <w:t>K</w:t>
            </w:r>
          </w:p>
        </w:tc>
        <w:tc>
          <w:tcPr>
            <w:tcW w:w="2861" w:type="dxa"/>
          </w:tcPr>
          <w:p w14:paraId="23407BD5" w14:textId="77777777" w:rsidR="00A51DF2" w:rsidRPr="00BC5195" w:rsidRDefault="00A51DF2" w:rsidP="00A51DF2">
            <w:pPr>
              <w:rPr>
                <w:b/>
                <w:bCs/>
              </w:rPr>
            </w:pPr>
          </w:p>
        </w:tc>
        <w:tc>
          <w:tcPr>
            <w:tcW w:w="992" w:type="dxa"/>
          </w:tcPr>
          <w:p w14:paraId="138C1B35" w14:textId="35EF996C" w:rsidR="00A51DF2" w:rsidRPr="00BC5195" w:rsidRDefault="00A51DF2" w:rsidP="00A51DF2">
            <w:pPr>
              <w:rPr>
                <w:b/>
                <w:bCs/>
              </w:rPr>
            </w:pPr>
            <w:r w:rsidRPr="00F53B0B">
              <w:t>no</w:t>
            </w:r>
          </w:p>
        </w:tc>
      </w:tr>
      <w:tr w:rsidR="00A51DF2" w:rsidRPr="00BC5195" w14:paraId="0A317744" w14:textId="00FC71B6" w:rsidTr="00895DFA">
        <w:tc>
          <w:tcPr>
            <w:tcW w:w="2657" w:type="dxa"/>
          </w:tcPr>
          <w:p w14:paraId="637373EA" w14:textId="371ACD5E" w:rsidR="00A51DF2" w:rsidRPr="00BC5195" w:rsidRDefault="00A51DF2" w:rsidP="00A51DF2">
            <w:pPr>
              <w:ind w:firstLine="318"/>
            </w:pPr>
            <w:r w:rsidRPr="00BC5195">
              <w:t>DP.physical_const.epp0</w:t>
            </w:r>
          </w:p>
        </w:tc>
        <w:tc>
          <w:tcPr>
            <w:tcW w:w="3735" w:type="dxa"/>
            <w:shd w:val="clear" w:color="auto" w:fill="FBE4D5" w:themeFill="accent2" w:themeFillTint="33"/>
          </w:tcPr>
          <w:p w14:paraId="5F32BE49" w14:textId="41D97AAD" w:rsidR="00A51DF2" w:rsidRPr="00BC5195" w:rsidRDefault="00A51DF2" w:rsidP="00A51DF2">
            <w:r w:rsidRPr="00BC5195">
              <w:t>Vacuum Permittivity</w:t>
            </w:r>
          </w:p>
        </w:tc>
        <w:tc>
          <w:tcPr>
            <w:tcW w:w="2686" w:type="dxa"/>
            <w:shd w:val="clear" w:color="auto" w:fill="FBE4D5" w:themeFill="accent2" w:themeFillTint="33"/>
          </w:tcPr>
          <w:p w14:paraId="38BACE09" w14:textId="292BF215" w:rsidR="00A51DF2" w:rsidRPr="00BC5195" w:rsidRDefault="00A51DF2" w:rsidP="00A51DF2">
            <w:r w:rsidRPr="00BC5195">
              <w:t>552434</w:t>
            </w:r>
          </w:p>
        </w:tc>
        <w:tc>
          <w:tcPr>
            <w:tcW w:w="2090" w:type="dxa"/>
            <w:shd w:val="clear" w:color="auto" w:fill="FBE4D5" w:themeFill="accent2" w:themeFillTint="33"/>
          </w:tcPr>
          <w:p w14:paraId="717F0F1A" w14:textId="1F8F1F8C" w:rsidR="00A51DF2" w:rsidRPr="00BC5195" w:rsidRDefault="007E5BA8" w:rsidP="00A51DF2">
            <w:r w:rsidRPr="007E5BA8">
              <w:t>e^2 eV^-1 cm^-1</w:t>
            </w:r>
          </w:p>
        </w:tc>
        <w:tc>
          <w:tcPr>
            <w:tcW w:w="2861" w:type="dxa"/>
          </w:tcPr>
          <w:p w14:paraId="32733E80" w14:textId="22228558" w:rsidR="00A51DF2" w:rsidRPr="00BC5195" w:rsidRDefault="007E5BA8" w:rsidP="00A51DF2">
            <w:commentRangeStart w:id="16"/>
            <w:r>
              <w:t>doesn’t agree with value above</w:t>
            </w:r>
            <w:commentRangeEnd w:id="16"/>
            <w:r w:rsidR="001664D1">
              <w:rPr>
                <w:rStyle w:val="CommentReference"/>
              </w:rPr>
              <w:commentReference w:id="16"/>
            </w:r>
          </w:p>
        </w:tc>
        <w:tc>
          <w:tcPr>
            <w:tcW w:w="992" w:type="dxa"/>
          </w:tcPr>
          <w:p w14:paraId="6FA30218" w14:textId="43DD88F2" w:rsidR="00A51DF2" w:rsidRPr="00BC5195" w:rsidRDefault="00A51DF2" w:rsidP="00A51DF2">
            <w:r w:rsidRPr="00F53B0B">
              <w:t>no</w:t>
            </w:r>
          </w:p>
        </w:tc>
      </w:tr>
      <w:tr w:rsidR="007E5BA8" w:rsidRPr="00BC5195" w14:paraId="4246CD44" w14:textId="5B944EA6" w:rsidTr="007E5BA8">
        <w:tc>
          <w:tcPr>
            <w:tcW w:w="2657" w:type="dxa"/>
            <w:shd w:val="clear" w:color="auto" w:fill="auto"/>
          </w:tcPr>
          <w:p w14:paraId="4CD2EC8F" w14:textId="7569119A" w:rsidR="00A51DF2" w:rsidRPr="00BC5195" w:rsidRDefault="00A51DF2" w:rsidP="00A51DF2">
            <w:pPr>
              <w:ind w:firstLine="318"/>
            </w:pPr>
            <w:proofErr w:type="spellStart"/>
            <w:r w:rsidRPr="00BC5195">
              <w:t>DP.physical_const.q</w:t>
            </w:r>
            <w:proofErr w:type="spellEnd"/>
          </w:p>
        </w:tc>
        <w:tc>
          <w:tcPr>
            <w:tcW w:w="3735" w:type="dxa"/>
            <w:shd w:val="clear" w:color="auto" w:fill="auto"/>
          </w:tcPr>
          <w:p w14:paraId="52CA068F" w14:textId="57B1F423" w:rsidR="00A51DF2" w:rsidRPr="00BC5195" w:rsidRDefault="007E5BA8" w:rsidP="00A51DF2">
            <w:r>
              <w:t>Charge normalised with the elementary charge</w:t>
            </w:r>
          </w:p>
        </w:tc>
        <w:tc>
          <w:tcPr>
            <w:tcW w:w="2686" w:type="dxa"/>
            <w:shd w:val="clear" w:color="auto" w:fill="auto"/>
          </w:tcPr>
          <w:p w14:paraId="2B6A8945" w14:textId="4F4417A3" w:rsidR="00A51DF2" w:rsidRPr="00BC5195" w:rsidRDefault="00A51DF2" w:rsidP="00A51DF2">
            <w:r w:rsidRPr="00BC5195">
              <w:t>1</w:t>
            </w:r>
          </w:p>
        </w:tc>
        <w:tc>
          <w:tcPr>
            <w:tcW w:w="2090" w:type="dxa"/>
            <w:shd w:val="clear" w:color="auto" w:fill="auto"/>
          </w:tcPr>
          <w:p w14:paraId="3120F66E" w14:textId="40CB0443" w:rsidR="00A51DF2" w:rsidRPr="00BC5195" w:rsidRDefault="007E5BA8" w:rsidP="00A51DF2">
            <w:r>
              <w:t>unitless</w:t>
            </w:r>
          </w:p>
        </w:tc>
        <w:tc>
          <w:tcPr>
            <w:tcW w:w="2861" w:type="dxa"/>
            <w:shd w:val="clear" w:color="auto" w:fill="auto"/>
          </w:tcPr>
          <w:p w14:paraId="589AB60C" w14:textId="77777777" w:rsidR="00A51DF2" w:rsidRPr="00BC5195" w:rsidRDefault="00A51DF2" w:rsidP="00A51DF2"/>
        </w:tc>
        <w:tc>
          <w:tcPr>
            <w:tcW w:w="992" w:type="dxa"/>
            <w:shd w:val="clear" w:color="auto" w:fill="auto"/>
          </w:tcPr>
          <w:p w14:paraId="639A2C51" w14:textId="24DB750C" w:rsidR="00A51DF2" w:rsidRPr="00BC5195" w:rsidRDefault="00A51DF2" w:rsidP="00A51DF2">
            <w:r w:rsidRPr="00F53B0B">
              <w:t>no</w:t>
            </w:r>
          </w:p>
        </w:tc>
      </w:tr>
      <w:tr w:rsidR="00A51DF2" w:rsidRPr="00BC5195" w14:paraId="2A368661" w14:textId="2CA2FC7D" w:rsidTr="00895DFA">
        <w:tc>
          <w:tcPr>
            <w:tcW w:w="2657" w:type="dxa"/>
          </w:tcPr>
          <w:p w14:paraId="4ADC44B3" w14:textId="42847CBA" w:rsidR="00A51DF2" w:rsidRPr="00BC5195" w:rsidRDefault="00A51DF2" w:rsidP="00A51DF2">
            <w:pPr>
              <w:ind w:firstLine="318"/>
            </w:pPr>
            <w:proofErr w:type="spellStart"/>
            <w:r w:rsidRPr="00BC5195">
              <w:t>DP.physical_const.e</w:t>
            </w:r>
            <w:proofErr w:type="spellEnd"/>
          </w:p>
        </w:tc>
        <w:tc>
          <w:tcPr>
            <w:tcW w:w="3735" w:type="dxa"/>
          </w:tcPr>
          <w:p w14:paraId="7F446A87" w14:textId="73EAE427" w:rsidR="00A51DF2" w:rsidRPr="00BC5195" w:rsidRDefault="00A51DF2" w:rsidP="00A51DF2">
            <w:r w:rsidRPr="00BC5195">
              <w:t>Elementary Charge</w:t>
            </w:r>
          </w:p>
        </w:tc>
        <w:tc>
          <w:tcPr>
            <w:tcW w:w="2686" w:type="dxa"/>
            <w:shd w:val="clear" w:color="auto" w:fill="FBE4D5" w:themeFill="accent2" w:themeFillTint="33"/>
          </w:tcPr>
          <w:p w14:paraId="7EB7C5A2" w14:textId="2E9547C8" w:rsidR="00A51DF2" w:rsidRPr="00BC5195" w:rsidRDefault="00A51DF2" w:rsidP="00A51DF2">
            <w:r w:rsidRPr="00BC5195">
              <w:t>1.6192e-19</w:t>
            </w:r>
          </w:p>
        </w:tc>
        <w:tc>
          <w:tcPr>
            <w:tcW w:w="2090" w:type="dxa"/>
          </w:tcPr>
          <w:p w14:paraId="6B25DD26" w14:textId="2FEF85BF" w:rsidR="00A51DF2" w:rsidRPr="00BC5195" w:rsidRDefault="00A51DF2" w:rsidP="00A51DF2">
            <w:r w:rsidRPr="00BC5195">
              <w:t>C</w:t>
            </w:r>
          </w:p>
        </w:tc>
        <w:tc>
          <w:tcPr>
            <w:tcW w:w="2861" w:type="dxa"/>
          </w:tcPr>
          <w:p w14:paraId="26A1DA0A" w14:textId="77777777" w:rsidR="00A51DF2" w:rsidRPr="00BC5195" w:rsidRDefault="00A51DF2" w:rsidP="00A51DF2"/>
        </w:tc>
        <w:tc>
          <w:tcPr>
            <w:tcW w:w="992" w:type="dxa"/>
          </w:tcPr>
          <w:p w14:paraId="03BD11D1" w14:textId="12260BA1" w:rsidR="00A51DF2" w:rsidRPr="00BC5195" w:rsidRDefault="00A51DF2" w:rsidP="00A51DF2">
            <w:r w:rsidRPr="00F53B0B">
              <w:t>no</w:t>
            </w:r>
          </w:p>
        </w:tc>
      </w:tr>
      <w:tr w:rsidR="00A51DF2" w:rsidRPr="00BC5195" w14:paraId="52FF891D" w14:textId="687B80D0" w:rsidTr="00895DFA">
        <w:tc>
          <w:tcPr>
            <w:tcW w:w="2657" w:type="dxa"/>
          </w:tcPr>
          <w:p w14:paraId="5F128ADA" w14:textId="2DD45A2D" w:rsidR="00A51DF2" w:rsidRPr="00AC105C" w:rsidRDefault="00A51DF2" w:rsidP="00A51DF2">
            <w:pPr>
              <w:rPr>
                <w:b/>
                <w:bCs/>
              </w:rPr>
            </w:pPr>
            <w:proofErr w:type="spellStart"/>
            <w:r w:rsidRPr="00AC105C">
              <w:rPr>
                <w:b/>
                <w:bCs/>
              </w:rPr>
              <w:t>DP.solveropt</w:t>
            </w:r>
            <w:proofErr w:type="spellEnd"/>
          </w:p>
        </w:tc>
        <w:tc>
          <w:tcPr>
            <w:tcW w:w="3735" w:type="dxa"/>
          </w:tcPr>
          <w:p w14:paraId="6565A948" w14:textId="7C46E78F" w:rsidR="00A51DF2" w:rsidRPr="00AC105C" w:rsidRDefault="00A51DF2" w:rsidP="00A51DF2">
            <w:pPr>
              <w:rPr>
                <w:b/>
                <w:bCs/>
              </w:rPr>
            </w:pPr>
            <w:r>
              <w:rPr>
                <w:b/>
                <w:bCs/>
              </w:rPr>
              <w:t>Options for the Differential Equation Solver</w:t>
            </w:r>
          </w:p>
        </w:tc>
        <w:tc>
          <w:tcPr>
            <w:tcW w:w="2686" w:type="dxa"/>
          </w:tcPr>
          <w:p w14:paraId="081C1211" w14:textId="77777777" w:rsidR="00A51DF2" w:rsidRPr="00AC105C" w:rsidRDefault="00A51DF2" w:rsidP="00A51DF2">
            <w:pPr>
              <w:rPr>
                <w:b/>
                <w:bCs/>
              </w:rPr>
            </w:pPr>
          </w:p>
        </w:tc>
        <w:tc>
          <w:tcPr>
            <w:tcW w:w="2090" w:type="dxa"/>
          </w:tcPr>
          <w:p w14:paraId="37EDC0A9" w14:textId="6EBE83BA" w:rsidR="00A51DF2" w:rsidRPr="00AC105C" w:rsidRDefault="00662237" w:rsidP="00A51DF2">
            <w:pPr>
              <w:rPr>
                <w:b/>
                <w:bCs/>
              </w:rPr>
            </w:pPr>
            <w:r>
              <w:rPr>
                <w:b/>
                <w:bCs/>
              </w:rPr>
              <w:t>struct</w:t>
            </w:r>
          </w:p>
        </w:tc>
        <w:tc>
          <w:tcPr>
            <w:tcW w:w="2861" w:type="dxa"/>
          </w:tcPr>
          <w:p w14:paraId="3704ECDC" w14:textId="714AAD2A" w:rsidR="00A51DF2" w:rsidRPr="00AC105C" w:rsidRDefault="00A51DF2" w:rsidP="00A51DF2">
            <w:pPr>
              <w:rPr>
                <w:b/>
                <w:bCs/>
              </w:rPr>
            </w:pPr>
          </w:p>
        </w:tc>
        <w:tc>
          <w:tcPr>
            <w:tcW w:w="992" w:type="dxa"/>
          </w:tcPr>
          <w:p w14:paraId="650999DB" w14:textId="05C8EC36" w:rsidR="00A51DF2" w:rsidRDefault="00A51DF2" w:rsidP="00A51DF2">
            <w:pPr>
              <w:rPr>
                <w:b/>
                <w:bCs/>
              </w:rPr>
            </w:pPr>
            <w:r w:rsidRPr="00212F5C">
              <w:t>yes</w:t>
            </w:r>
          </w:p>
        </w:tc>
      </w:tr>
      <w:tr w:rsidR="00A51DF2" w:rsidRPr="00BC5195" w14:paraId="4D61D421" w14:textId="3C604EC9" w:rsidTr="00895DFA">
        <w:tc>
          <w:tcPr>
            <w:tcW w:w="2657" w:type="dxa"/>
          </w:tcPr>
          <w:p w14:paraId="2EA7DC6A" w14:textId="6CF5CEA4" w:rsidR="00A51DF2" w:rsidRPr="00AC105C" w:rsidRDefault="00A51DF2" w:rsidP="00A51DF2">
            <w:pPr>
              <w:ind w:firstLine="318"/>
            </w:pPr>
            <w:proofErr w:type="spellStart"/>
            <w:r>
              <w:t>DP.solveropt.AbsTol</w:t>
            </w:r>
            <w:proofErr w:type="spellEnd"/>
          </w:p>
        </w:tc>
        <w:tc>
          <w:tcPr>
            <w:tcW w:w="3735" w:type="dxa"/>
          </w:tcPr>
          <w:p w14:paraId="78BFA9C4" w14:textId="405497C4" w:rsidR="00A51DF2" w:rsidRPr="00AC105C" w:rsidRDefault="00A51DF2" w:rsidP="00A51DF2">
            <w:r>
              <w:t>Absolute Tolerance</w:t>
            </w:r>
          </w:p>
        </w:tc>
        <w:tc>
          <w:tcPr>
            <w:tcW w:w="2686" w:type="dxa"/>
          </w:tcPr>
          <w:p w14:paraId="6BE0CD8B" w14:textId="4A7F066D" w:rsidR="00A51DF2" w:rsidRPr="00AC105C" w:rsidRDefault="00A51DF2" w:rsidP="00A51DF2">
            <w:r>
              <w:t>1e-6</w:t>
            </w:r>
          </w:p>
        </w:tc>
        <w:tc>
          <w:tcPr>
            <w:tcW w:w="2090" w:type="dxa"/>
          </w:tcPr>
          <w:p w14:paraId="2A3A4BC0" w14:textId="0A43C993" w:rsidR="00A51DF2" w:rsidRPr="00AC105C" w:rsidRDefault="00FE4A1A" w:rsidP="00A51DF2">
            <w:r>
              <w:t>?</w:t>
            </w:r>
          </w:p>
        </w:tc>
        <w:tc>
          <w:tcPr>
            <w:tcW w:w="2861" w:type="dxa"/>
          </w:tcPr>
          <w:p w14:paraId="1978E124" w14:textId="77777777" w:rsidR="00A51DF2" w:rsidRPr="00AC105C" w:rsidRDefault="00A51DF2" w:rsidP="00A51DF2"/>
        </w:tc>
        <w:tc>
          <w:tcPr>
            <w:tcW w:w="992" w:type="dxa"/>
          </w:tcPr>
          <w:p w14:paraId="55BB41E5" w14:textId="081A82FA" w:rsidR="00A51DF2" w:rsidRPr="00AC105C" w:rsidRDefault="00A51DF2" w:rsidP="00A51DF2">
            <w:r w:rsidRPr="00212F5C">
              <w:t>yes</w:t>
            </w:r>
          </w:p>
        </w:tc>
      </w:tr>
      <w:tr w:rsidR="00A51DF2" w:rsidRPr="00BC5195" w14:paraId="7C2E2B85" w14:textId="0BDBD5F8" w:rsidTr="00895DFA">
        <w:tc>
          <w:tcPr>
            <w:tcW w:w="2657" w:type="dxa"/>
          </w:tcPr>
          <w:p w14:paraId="43D9AA4D" w14:textId="7E8E718B" w:rsidR="00A51DF2" w:rsidRPr="00AC105C" w:rsidRDefault="00A51DF2" w:rsidP="00A51DF2">
            <w:pPr>
              <w:ind w:firstLine="318"/>
            </w:pPr>
            <w:proofErr w:type="spellStart"/>
            <w:r>
              <w:t>DP.solveropt.RelTol</w:t>
            </w:r>
            <w:proofErr w:type="spellEnd"/>
          </w:p>
        </w:tc>
        <w:tc>
          <w:tcPr>
            <w:tcW w:w="3735" w:type="dxa"/>
          </w:tcPr>
          <w:p w14:paraId="10673540" w14:textId="679D9F45" w:rsidR="00A51DF2" w:rsidRPr="00AC105C" w:rsidRDefault="00A51DF2" w:rsidP="00A51DF2">
            <w:r>
              <w:t>Relative Tolerance</w:t>
            </w:r>
          </w:p>
        </w:tc>
        <w:tc>
          <w:tcPr>
            <w:tcW w:w="2686" w:type="dxa"/>
          </w:tcPr>
          <w:p w14:paraId="62729397" w14:textId="5BF168C2" w:rsidR="00A51DF2" w:rsidRPr="00AC105C" w:rsidRDefault="00A51DF2" w:rsidP="00A51DF2">
            <w:r>
              <w:t>1e-3</w:t>
            </w:r>
          </w:p>
        </w:tc>
        <w:tc>
          <w:tcPr>
            <w:tcW w:w="2090" w:type="dxa"/>
          </w:tcPr>
          <w:p w14:paraId="609502A9" w14:textId="6598BF20" w:rsidR="00A51DF2" w:rsidRPr="00AC105C" w:rsidRDefault="00FE4A1A" w:rsidP="00A51DF2">
            <w:r>
              <w:t>?</w:t>
            </w:r>
          </w:p>
        </w:tc>
        <w:tc>
          <w:tcPr>
            <w:tcW w:w="2861" w:type="dxa"/>
          </w:tcPr>
          <w:p w14:paraId="4F94026F" w14:textId="77777777" w:rsidR="00A51DF2" w:rsidRPr="00AC105C" w:rsidRDefault="00A51DF2" w:rsidP="00A51DF2"/>
        </w:tc>
        <w:tc>
          <w:tcPr>
            <w:tcW w:w="992" w:type="dxa"/>
          </w:tcPr>
          <w:p w14:paraId="0BAC5487" w14:textId="7C1F5C80" w:rsidR="00A51DF2" w:rsidRPr="00AC105C" w:rsidRDefault="00A51DF2" w:rsidP="00A51DF2">
            <w:r w:rsidRPr="00212F5C">
              <w:t>yes</w:t>
            </w:r>
          </w:p>
        </w:tc>
      </w:tr>
      <w:tr w:rsidR="00A51DF2" w:rsidRPr="00BC5195" w14:paraId="61838212" w14:textId="6D3372D1" w:rsidTr="00895DFA">
        <w:tc>
          <w:tcPr>
            <w:tcW w:w="2657" w:type="dxa"/>
          </w:tcPr>
          <w:p w14:paraId="25BA350D" w14:textId="19B6A9C7" w:rsidR="00A51DF2" w:rsidRPr="00AC105C" w:rsidRDefault="00A51DF2" w:rsidP="00A51DF2">
            <w:pPr>
              <w:ind w:firstLine="318"/>
            </w:pPr>
            <w:proofErr w:type="spellStart"/>
            <w:r>
              <w:t>DP.solveropt.m</w:t>
            </w:r>
            <w:proofErr w:type="spellEnd"/>
          </w:p>
        </w:tc>
        <w:tc>
          <w:tcPr>
            <w:tcW w:w="3735" w:type="dxa"/>
          </w:tcPr>
          <w:p w14:paraId="739209E3" w14:textId="0C23FCCA" w:rsidR="00A51DF2" w:rsidRPr="00AC105C" w:rsidRDefault="007A0C53" w:rsidP="00A51DF2">
            <w:r>
              <w:t>System Geometry</w:t>
            </w:r>
          </w:p>
        </w:tc>
        <w:tc>
          <w:tcPr>
            <w:tcW w:w="2686" w:type="dxa"/>
          </w:tcPr>
          <w:p w14:paraId="44924552" w14:textId="574CCC84" w:rsidR="00A51DF2" w:rsidRPr="00AC105C" w:rsidRDefault="00A51DF2" w:rsidP="00A51DF2">
            <w:r>
              <w:t>0</w:t>
            </w:r>
          </w:p>
        </w:tc>
        <w:tc>
          <w:tcPr>
            <w:tcW w:w="2090" w:type="dxa"/>
          </w:tcPr>
          <w:p w14:paraId="3A7A3E5F" w14:textId="7C5EAED2" w:rsidR="00A51DF2" w:rsidRPr="00AC105C" w:rsidRDefault="0002656D" w:rsidP="00A51DF2">
            <w:r>
              <w:t>0, 1, or 2</w:t>
            </w:r>
          </w:p>
        </w:tc>
        <w:tc>
          <w:tcPr>
            <w:tcW w:w="2861" w:type="dxa"/>
          </w:tcPr>
          <w:p w14:paraId="7EB78558" w14:textId="10F121D6" w:rsidR="00A51DF2" w:rsidRPr="007A0C53" w:rsidRDefault="007A0C53" w:rsidP="00A51DF2">
            <w:r w:rsidRPr="007A0C53">
              <w:t>Define the</w:t>
            </w:r>
            <w:r>
              <w:t xml:space="preserve"> </w:t>
            </w:r>
            <w:r w:rsidRPr="007A0C53">
              <w:t>geometry of the system (m=0 1D, m=1 cylindrical polar coordinates,</w:t>
            </w:r>
            <w:r>
              <w:t xml:space="preserve"> </w:t>
            </w:r>
            <w:r w:rsidRPr="007A0C53">
              <w:t>m=2 spherical polar coordinates)</w:t>
            </w:r>
          </w:p>
        </w:tc>
        <w:tc>
          <w:tcPr>
            <w:tcW w:w="992" w:type="dxa"/>
          </w:tcPr>
          <w:p w14:paraId="69C8A978" w14:textId="5A2C96BB" w:rsidR="00A51DF2" w:rsidRPr="00AC105C" w:rsidRDefault="00A51DF2" w:rsidP="00A51DF2">
            <w:r w:rsidRPr="00212F5C">
              <w:t>yes</w:t>
            </w:r>
          </w:p>
        </w:tc>
      </w:tr>
      <w:tr w:rsidR="00A51DF2" w:rsidRPr="00BC5195" w14:paraId="309E53FA" w14:textId="521A5003" w:rsidTr="00895DFA">
        <w:tc>
          <w:tcPr>
            <w:tcW w:w="2657" w:type="dxa"/>
          </w:tcPr>
          <w:p w14:paraId="082739F6" w14:textId="79199DD4" w:rsidR="00A51DF2" w:rsidRPr="00AC105C" w:rsidRDefault="00A51DF2" w:rsidP="00A51DF2">
            <w:pPr>
              <w:ind w:firstLine="318"/>
            </w:pPr>
            <w:proofErr w:type="spellStart"/>
            <w:r>
              <w:t>DP.solveropt.options</w:t>
            </w:r>
            <w:proofErr w:type="spellEnd"/>
          </w:p>
        </w:tc>
        <w:tc>
          <w:tcPr>
            <w:tcW w:w="3735" w:type="dxa"/>
          </w:tcPr>
          <w:p w14:paraId="63E73D4D" w14:textId="5956248B" w:rsidR="00A51DF2" w:rsidRPr="00AC105C" w:rsidRDefault="00A51DF2" w:rsidP="00A51DF2">
            <w:r>
              <w:t>contains even more options…</w:t>
            </w:r>
          </w:p>
        </w:tc>
        <w:tc>
          <w:tcPr>
            <w:tcW w:w="2686" w:type="dxa"/>
          </w:tcPr>
          <w:p w14:paraId="39278FE2" w14:textId="44519FCE" w:rsidR="00A51DF2" w:rsidRPr="00AC105C" w:rsidRDefault="00A51DF2" w:rsidP="00A51DF2">
            <w:r>
              <w:t>[1 x 1 struct]</w:t>
            </w:r>
          </w:p>
        </w:tc>
        <w:tc>
          <w:tcPr>
            <w:tcW w:w="2090" w:type="dxa"/>
          </w:tcPr>
          <w:p w14:paraId="3DC7B3EF" w14:textId="5B66747D" w:rsidR="00A51DF2" w:rsidRPr="00AC105C" w:rsidRDefault="00662237" w:rsidP="00A51DF2">
            <w:r>
              <w:t>struct</w:t>
            </w:r>
          </w:p>
        </w:tc>
        <w:tc>
          <w:tcPr>
            <w:tcW w:w="2861" w:type="dxa"/>
          </w:tcPr>
          <w:p w14:paraId="314EA1B4" w14:textId="5C704DD3" w:rsidR="00A51DF2" w:rsidRPr="00AC105C" w:rsidRDefault="00A51DF2" w:rsidP="00A51DF2"/>
        </w:tc>
        <w:tc>
          <w:tcPr>
            <w:tcW w:w="992" w:type="dxa"/>
          </w:tcPr>
          <w:p w14:paraId="567C60C0" w14:textId="7B9F6410" w:rsidR="00A51DF2" w:rsidRDefault="00A51DF2" w:rsidP="00A51DF2">
            <w:r w:rsidRPr="00212F5C">
              <w:t>yes</w:t>
            </w:r>
          </w:p>
        </w:tc>
      </w:tr>
      <w:tr w:rsidR="00A51DF2" w:rsidRPr="0039651A" w14:paraId="3146D1C1" w14:textId="7C988189" w:rsidTr="00895DFA">
        <w:tc>
          <w:tcPr>
            <w:tcW w:w="2657" w:type="dxa"/>
          </w:tcPr>
          <w:p w14:paraId="253EC6B7" w14:textId="051C2A71" w:rsidR="00A51DF2" w:rsidRPr="0039651A" w:rsidRDefault="00A51DF2" w:rsidP="00A51DF2">
            <w:pPr>
              <w:rPr>
                <w:b/>
                <w:bCs/>
              </w:rPr>
            </w:pPr>
            <w:proofErr w:type="spellStart"/>
            <w:r w:rsidRPr="0039651A">
              <w:rPr>
                <w:b/>
                <w:bCs/>
              </w:rPr>
              <w:t>DP.pulse_properties</w:t>
            </w:r>
            <w:proofErr w:type="spellEnd"/>
          </w:p>
        </w:tc>
        <w:tc>
          <w:tcPr>
            <w:tcW w:w="3735" w:type="dxa"/>
          </w:tcPr>
          <w:p w14:paraId="745A1A2B" w14:textId="291FE695" w:rsidR="00A51DF2" w:rsidRPr="0039651A" w:rsidRDefault="00A51DF2" w:rsidP="00A51DF2">
            <w:pPr>
              <w:rPr>
                <w:b/>
                <w:bCs/>
              </w:rPr>
            </w:pPr>
            <w:r w:rsidRPr="0039651A">
              <w:rPr>
                <w:b/>
                <w:bCs/>
              </w:rPr>
              <w:t>Pulse Properties</w:t>
            </w:r>
          </w:p>
        </w:tc>
        <w:tc>
          <w:tcPr>
            <w:tcW w:w="2686" w:type="dxa"/>
          </w:tcPr>
          <w:p w14:paraId="3FAACC99" w14:textId="77777777" w:rsidR="00A51DF2" w:rsidRPr="0039651A" w:rsidRDefault="00A51DF2" w:rsidP="00A51DF2">
            <w:pPr>
              <w:rPr>
                <w:b/>
                <w:bCs/>
              </w:rPr>
            </w:pPr>
          </w:p>
        </w:tc>
        <w:tc>
          <w:tcPr>
            <w:tcW w:w="2090" w:type="dxa"/>
          </w:tcPr>
          <w:p w14:paraId="1677CF7E" w14:textId="77777777" w:rsidR="00A51DF2" w:rsidRPr="0039651A" w:rsidRDefault="00A51DF2" w:rsidP="00A51DF2">
            <w:pPr>
              <w:rPr>
                <w:b/>
                <w:bCs/>
              </w:rPr>
            </w:pPr>
          </w:p>
        </w:tc>
        <w:tc>
          <w:tcPr>
            <w:tcW w:w="2861" w:type="dxa"/>
          </w:tcPr>
          <w:p w14:paraId="0D5FDA4F" w14:textId="77777777" w:rsidR="00A51DF2" w:rsidRPr="0039651A" w:rsidRDefault="00A51DF2" w:rsidP="00A51DF2">
            <w:pPr>
              <w:rPr>
                <w:b/>
                <w:bCs/>
              </w:rPr>
            </w:pPr>
          </w:p>
        </w:tc>
        <w:tc>
          <w:tcPr>
            <w:tcW w:w="992" w:type="dxa"/>
          </w:tcPr>
          <w:p w14:paraId="01AE522B" w14:textId="2CCEBBBD" w:rsidR="00A51DF2" w:rsidRPr="0039651A" w:rsidRDefault="00A51DF2" w:rsidP="00A51DF2">
            <w:pPr>
              <w:rPr>
                <w:b/>
                <w:bCs/>
              </w:rPr>
            </w:pPr>
            <w:r w:rsidRPr="00212F5C">
              <w:t>yes</w:t>
            </w:r>
          </w:p>
        </w:tc>
      </w:tr>
      <w:tr w:rsidR="00A51DF2" w:rsidRPr="0039651A" w14:paraId="5F1433B2" w14:textId="1792F698" w:rsidTr="00895DFA">
        <w:tc>
          <w:tcPr>
            <w:tcW w:w="2657" w:type="dxa"/>
          </w:tcPr>
          <w:p w14:paraId="3D1EC939" w14:textId="56326B75" w:rsidR="00A51DF2" w:rsidRPr="0039651A" w:rsidRDefault="00A51DF2" w:rsidP="00A51DF2">
            <w:pPr>
              <w:ind w:firstLine="318"/>
            </w:pPr>
            <w:r>
              <w:t>… .</w:t>
            </w:r>
            <w:proofErr w:type="spellStart"/>
            <w:r>
              <w:t>pulseon</w:t>
            </w:r>
            <w:proofErr w:type="spellEnd"/>
          </w:p>
        </w:tc>
        <w:tc>
          <w:tcPr>
            <w:tcW w:w="3735" w:type="dxa"/>
          </w:tcPr>
          <w:p w14:paraId="611A6BB8" w14:textId="303EF190" w:rsidR="00A51DF2" w:rsidRDefault="00A51DF2" w:rsidP="00A51DF2">
            <w:r>
              <w:t>Pulse on/off</w:t>
            </w:r>
          </w:p>
        </w:tc>
        <w:tc>
          <w:tcPr>
            <w:tcW w:w="2686" w:type="dxa"/>
          </w:tcPr>
          <w:p w14:paraId="4DA34DC8" w14:textId="79C5FA06" w:rsidR="00A51DF2" w:rsidRPr="0039651A" w:rsidRDefault="00A51DF2" w:rsidP="00A51DF2">
            <w:r>
              <w:t>0</w:t>
            </w:r>
          </w:p>
        </w:tc>
        <w:tc>
          <w:tcPr>
            <w:tcW w:w="2090" w:type="dxa"/>
          </w:tcPr>
          <w:p w14:paraId="0CEBC6A1" w14:textId="153A6A22" w:rsidR="00A51DF2" w:rsidRPr="0039651A" w:rsidRDefault="00A51DF2" w:rsidP="00A51DF2">
            <w:r>
              <w:t>Boolean (true/false)</w:t>
            </w:r>
          </w:p>
        </w:tc>
        <w:tc>
          <w:tcPr>
            <w:tcW w:w="2861" w:type="dxa"/>
          </w:tcPr>
          <w:p w14:paraId="4C2FC137" w14:textId="203C7FD0" w:rsidR="00A51DF2" w:rsidRPr="0039651A" w:rsidRDefault="00CC080B" w:rsidP="00A51DF2">
            <w:r>
              <w:t>Switch Pulse on for TPV</w:t>
            </w:r>
          </w:p>
        </w:tc>
        <w:tc>
          <w:tcPr>
            <w:tcW w:w="992" w:type="dxa"/>
          </w:tcPr>
          <w:p w14:paraId="7C0AD6D2" w14:textId="12051A4E" w:rsidR="00A51DF2" w:rsidRPr="0039651A" w:rsidRDefault="00A51DF2" w:rsidP="00A51DF2">
            <w:r w:rsidRPr="00212F5C">
              <w:t>yes</w:t>
            </w:r>
          </w:p>
        </w:tc>
      </w:tr>
      <w:tr w:rsidR="00A51DF2" w:rsidRPr="0039651A" w14:paraId="436A18E9" w14:textId="46E03092" w:rsidTr="00895DFA">
        <w:tc>
          <w:tcPr>
            <w:tcW w:w="2657" w:type="dxa"/>
          </w:tcPr>
          <w:p w14:paraId="6827CEE8" w14:textId="75D95325" w:rsidR="00A51DF2" w:rsidRPr="0039651A" w:rsidRDefault="00A51DF2" w:rsidP="00A51DF2">
            <w:pPr>
              <w:ind w:firstLine="318"/>
            </w:pPr>
            <w:r>
              <w:t>… .</w:t>
            </w:r>
            <w:proofErr w:type="spellStart"/>
            <w:r>
              <w:t>pulselen</w:t>
            </w:r>
            <w:proofErr w:type="spellEnd"/>
          </w:p>
        </w:tc>
        <w:tc>
          <w:tcPr>
            <w:tcW w:w="3735" w:type="dxa"/>
          </w:tcPr>
          <w:p w14:paraId="5A398979" w14:textId="3EA2D25B" w:rsidR="00A51DF2" w:rsidRDefault="00CC080B" w:rsidP="00A51DF2">
            <w:r>
              <w:t xml:space="preserve">Transient </w:t>
            </w:r>
            <w:r w:rsidR="00A51DF2">
              <w:t>Pulse length</w:t>
            </w:r>
          </w:p>
        </w:tc>
        <w:tc>
          <w:tcPr>
            <w:tcW w:w="2686" w:type="dxa"/>
          </w:tcPr>
          <w:p w14:paraId="6C5BD613" w14:textId="5BA61BEF" w:rsidR="00A51DF2" w:rsidRPr="0039651A" w:rsidRDefault="00A51DF2" w:rsidP="00A51DF2">
            <w:r>
              <w:t>2e-10</w:t>
            </w:r>
          </w:p>
        </w:tc>
        <w:tc>
          <w:tcPr>
            <w:tcW w:w="2090" w:type="dxa"/>
          </w:tcPr>
          <w:p w14:paraId="1A307F0E" w14:textId="7917301A" w:rsidR="00A51DF2" w:rsidRPr="0039651A" w:rsidRDefault="00A51DF2" w:rsidP="00A51DF2">
            <w:r>
              <w:t>s (??)</w:t>
            </w:r>
          </w:p>
        </w:tc>
        <w:tc>
          <w:tcPr>
            <w:tcW w:w="2861" w:type="dxa"/>
          </w:tcPr>
          <w:p w14:paraId="51870225" w14:textId="77A0C414" w:rsidR="00A51DF2" w:rsidRPr="0039651A" w:rsidRDefault="00A51DF2" w:rsidP="00A51DF2"/>
        </w:tc>
        <w:tc>
          <w:tcPr>
            <w:tcW w:w="992" w:type="dxa"/>
          </w:tcPr>
          <w:p w14:paraId="21B43BAA" w14:textId="68CED13D" w:rsidR="00A51DF2" w:rsidRPr="0039651A" w:rsidRDefault="00A51DF2" w:rsidP="00A51DF2">
            <w:r w:rsidRPr="00212F5C">
              <w:t>yes</w:t>
            </w:r>
          </w:p>
        </w:tc>
      </w:tr>
      <w:tr w:rsidR="00A51DF2" w:rsidRPr="0039651A" w14:paraId="425503FC" w14:textId="1A61AE72" w:rsidTr="00895DFA">
        <w:tc>
          <w:tcPr>
            <w:tcW w:w="2657" w:type="dxa"/>
          </w:tcPr>
          <w:p w14:paraId="547B6F21" w14:textId="7CE6D8E3" w:rsidR="00A51DF2" w:rsidRPr="0039651A" w:rsidRDefault="00A51DF2" w:rsidP="00A51DF2">
            <w:pPr>
              <w:ind w:firstLine="318"/>
            </w:pPr>
            <w:r>
              <w:t>… .</w:t>
            </w:r>
            <w:proofErr w:type="spellStart"/>
            <w:r>
              <w:t>tstart</w:t>
            </w:r>
            <w:proofErr w:type="spellEnd"/>
          </w:p>
        </w:tc>
        <w:tc>
          <w:tcPr>
            <w:tcW w:w="3735" w:type="dxa"/>
          </w:tcPr>
          <w:p w14:paraId="1E6333F6" w14:textId="468D1DEB" w:rsidR="00A51DF2" w:rsidRDefault="00A51DF2" w:rsidP="00A51DF2">
            <w:r>
              <w:t>Start time</w:t>
            </w:r>
            <w:r w:rsidR="00CC080B">
              <w:t xml:space="preserve"> of Pulse</w:t>
            </w:r>
          </w:p>
        </w:tc>
        <w:tc>
          <w:tcPr>
            <w:tcW w:w="2686" w:type="dxa"/>
          </w:tcPr>
          <w:p w14:paraId="5ECD1837" w14:textId="0FA67BCA" w:rsidR="00A51DF2" w:rsidRPr="0039651A" w:rsidRDefault="00A51DF2" w:rsidP="00A51DF2">
            <w:r>
              <w:t>1e-10</w:t>
            </w:r>
          </w:p>
        </w:tc>
        <w:tc>
          <w:tcPr>
            <w:tcW w:w="2090" w:type="dxa"/>
          </w:tcPr>
          <w:p w14:paraId="7D26EA7E" w14:textId="03E3D4F0" w:rsidR="00A51DF2" w:rsidRPr="0039651A" w:rsidRDefault="00A51DF2" w:rsidP="00A51DF2">
            <w:r>
              <w:t>s (??)</w:t>
            </w:r>
          </w:p>
        </w:tc>
        <w:tc>
          <w:tcPr>
            <w:tcW w:w="2861" w:type="dxa"/>
          </w:tcPr>
          <w:p w14:paraId="58FECEEB" w14:textId="49AACA60" w:rsidR="00A51DF2" w:rsidRPr="0039651A" w:rsidRDefault="00A51DF2" w:rsidP="00A51DF2"/>
        </w:tc>
        <w:tc>
          <w:tcPr>
            <w:tcW w:w="992" w:type="dxa"/>
          </w:tcPr>
          <w:p w14:paraId="306DFC0B" w14:textId="613E061F" w:rsidR="00A51DF2" w:rsidRPr="0039651A" w:rsidRDefault="00A51DF2" w:rsidP="00A51DF2">
            <w:r w:rsidRPr="00212F5C">
              <w:t>yes</w:t>
            </w:r>
          </w:p>
        </w:tc>
      </w:tr>
      <w:tr w:rsidR="00012209" w:rsidRPr="0039651A" w14:paraId="4CA5575E" w14:textId="066B076B" w:rsidTr="00012209">
        <w:tc>
          <w:tcPr>
            <w:tcW w:w="2657" w:type="dxa"/>
          </w:tcPr>
          <w:p w14:paraId="20186FB5" w14:textId="7B0345FD" w:rsidR="00A51DF2" w:rsidRPr="0039651A" w:rsidRDefault="00A51DF2" w:rsidP="00A51DF2">
            <w:pPr>
              <w:ind w:firstLine="318"/>
            </w:pPr>
            <w:r>
              <w:t>… .</w:t>
            </w:r>
            <w:proofErr w:type="spellStart"/>
            <w:r>
              <w:t>pulseint</w:t>
            </w:r>
            <w:proofErr w:type="spellEnd"/>
          </w:p>
        </w:tc>
        <w:tc>
          <w:tcPr>
            <w:tcW w:w="3735" w:type="dxa"/>
          </w:tcPr>
          <w:p w14:paraId="64823B6F" w14:textId="55B0ACDC" w:rsidR="00A51DF2" w:rsidRDefault="00D04461" w:rsidP="00A51DF2">
            <w:commentRangeStart w:id="17"/>
            <w:r>
              <w:t>Transient Pulse Intensity</w:t>
            </w:r>
          </w:p>
        </w:tc>
        <w:tc>
          <w:tcPr>
            <w:tcW w:w="2686" w:type="dxa"/>
            <w:shd w:val="clear" w:color="auto" w:fill="F4B083" w:themeFill="accent2" w:themeFillTint="99"/>
          </w:tcPr>
          <w:p w14:paraId="732EF281" w14:textId="4F834BE4" w:rsidR="00A51DF2" w:rsidRPr="0039651A" w:rsidRDefault="00A51DF2" w:rsidP="00A51DF2">
            <w:r>
              <w:t>5</w:t>
            </w:r>
          </w:p>
        </w:tc>
        <w:tc>
          <w:tcPr>
            <w:tcW w:w="2090" w:type="dxa"/>
          </w:tcPr>
          <w:p w14:paraId="6B1A2F41" w14:textId="3CDCEE82" w:rsidR="00A51DF2" w:rsidRPr="0039651A" w:rsidRDefault="00D04461" w:rsidP="00A51DF2">
            <w:proofErr w:type="spellStart"/>
            <w:r w:rsidRPr="00D04461">
              <w:t>mW</w:t>
            </w:r>
            <w:proofErr w:type="spellEnd"/>
            <w:r w:rsidRPr="00D04461">
              <w:t>/cm2</w:t>
            </w:r>
          </w:p>
        </w:tc>
        <w:tc>
          <w:tcPr>
            <w:tcW w:w="2861" w:type="dxa"/>
            <w:shd w:val="clear" w:color="auto" w:fill="F4B083" w:themeFill="accent2" w:themeFillTint="99"/>
          </w:tcPr>
          <w:p w14:paraId="6693BC22" w14:textId="2EC7993E" w:rsidR="00A51DF2" w:rsidRPr="0039651A" w:rsidRDefault="00D04461" w:rsidP="00A51DF2">
            <w:r w:rsidRPr="00D04461">
              <w:t xml:space="preserve">for BL and TM models, 100 </w:t>
            </w:r>
            <w:proofErr w:type="spellStart"/>
            <w:r w:rsidRPr="00D04461">
              <w:t>mW</w:t>
            </w:r>
            <w:proofErr w:type="spellEnd"/>
            <w:r w:rsidRPr="00D04461">
              <w:t>/cm2 assumed</w:t>
            </w:r>
            <w:commentRangeEnd w:id="17"/>
            <w:r w:rsidR="001664D1">
              <w:rPr>
                <w:rStyle w:val="CommentReference"/>
              </w:rPr>
              <w:commentReference w:id="17"/>
            </w:r>
          </w:p>
        </w:tc>
        <w:tc>
          <w:tcPr>
            <w:tcW w:w="992" w:type="dxa"/>
          </w:tcPr>
          <w:p w14:paraId="53084A0B" w14:textId="237DC1DC" w:rsidR="00A51DF2" w:rsidRPr="0039651A" w:rsidRDefault="00A51DF2" w:rsidP="00A51DF2">
            <w:r w:rsidRPr="00212F5C">
              <w:t>yes</w:t>
            </w:r>
          </w:p>
        </w:tc>
      </w:tr>
      <w:tr w:rsidR="00A51DF2" w:rsidRPr="001B13AB" w14:paraId="2C8AC862" w14:textId="000D6E5A" w:rsidTr="00895DFA">
        <w:tc>
          <w:tcPr>
            <w:tcW w:w="2657" w:type="dxa"/>
          </w:tcPr>
          <w:p w14:paraId="0B5C04FF" w14:textId="51FA7F7C" w:rsidR="00A51DF2" w:rsidRPr="001B13AB" w:rsidRDefault="00A51DF2" w:rsidP="00A51DF2">
            <w:pPr>
              <w:rPr>
                <w:b/>
                <w:bCs/>
              </w:rPr>
            </w:pPr>
            <w:proofErr w:type="spellStart"/>
            <w:r w:rsidRPr="001B13AB">
              <w:rPr>
                <w:b/>
                <w:bCs/>
              </w:rPr>
              <w:t>DP.light_properties</w:t>
            </w:r>
            <w:proofErr w:type="spellEnd"/>
          </w:p>
        </w:tc>
        <w:tc>
          <w:tcPr>
            <w:tcW w:w="3735" w:type="dxa"/>
          </w:tcPr>
          <w:p w14:paraId="643873D7" w14:textId="1CF1AD8C" w:rsidR="00A51DF2" w:rsidRPr="001B13AB" w:rsidRDefault="00A51DF2" w:rsidP="00A51DF2">
            <w:pPr>
              <w:rPr>
                <w:b/>
                <w:bCs/>
              </w:rPr>
            </w:pPr>
            <w:r w:rsidRPr="001B13AB">
              <w:rPr>
                <w:b/>
                <w:bCs/>
              </w:rPr>
              <w:t>Light Properties</w:t>
            </w:r>
          </w:p>
        </w:tc>
        <w:tc>
          <w:tcPr>
            <w:tcW w:w="2686" w:type="dxa"/>
          </w:tcPr>
          <w:p w14:paraId="64C0EAB3" w14:textId="77777777" w:rsidR="00A51DF2" w:rsidRPr="001B13AB" w:rsidRDefault="00A51DF2" w:rsidP="00A51DF2">
            <w:pPr>
              <w:rPr>
                <w:b/>
                <w:bCs/>
              </w:rPr>
            </w:pPr>
          </w:p>
        </w:tc>
        <w:tc>
          <w:tcPr>
            <w:tcW w:w="2090" w:type="dxa"/>
          </w:tcPr>
          <w:p w14:paraId="57F8CEEF" w14:textId="77777777" w:rsidR="00A51DF2" w:rsidRPr="001B13AB" w:rsidRDefault="00A51DF2" w:rsidP="00A51DF2">
            <w:pPr>
              <w:rPr>
                <w:b/>
                <w:bCs/>
              </w:rPr>
            </w:pPr>
          </w:p>
        </w:tc>
        <w:tc>
          <w:tcPr>
            <w:tcW w:w="2861" w:type="dxa"/>
          </w:tcPr>
          <w:p w14:paraId="7F2794F7" w14:textId="77777777" w:rsidR="00A51DF2" w:rsidRPr="001B13AB" w:rsidRDefault="00A51DF2" w:rsidP="00A51DF2">
            <w:pPr>
              <w:rPr>
                <w:b/>
                <w:bCs/>
              </w:rPr>
            </w:pPr>
          </w:p>
        </w:tc>
        <w:tc>
          <w:tcPr>
            <w:tcW w:w="992" w:type="dxa"/>
          </w:tcPr>
          <w:p w14:paraId="1E4F2AD2" w14:textId="2A82CC4C" w:rsidR="00A51DF2" w:rsidRPr="001B13AB" w:rsidRDefault="00A51DF2" w:rsidP="00A51DF2">
            <w:pPr>
              <w:rPr>
                <w:b/>
                <w:bCs/>
              </w:rPr>
            </w:pPr>
            <w:r w:rsidRPr="00212F5C">
              <w:t>yes</w:t>
            </w:r>
          </w:p>
        </w:tc>
      </w:tr>
      <w:tr w:rsidR="00A51DF2" w:rsidRPr="00BC5195" w14:paraId="246F8A01" w14:textId="5E2A6FA3" w:rsidTr="00C7581D">
        <w:tc>
          <w:tcPr>
            <w:tcW w:w="2657" w:type="dxa"/>
          </w:tcPr>
          <w:p w14:paraId="72844F07" w14:textId="7318EF5D" w:rsidR="00A51DF2" w:rsidRPr="00BC5195" w:rsidRDefault="00A51DF2" w:rsidP="00A51DF2">
            <w:pPr>
              <w:ind w:firstLine="318"/>
            </w:pPr>
            <w:r>
              <w:t>… .Int</w:t>
            </w:r>
          </w:p>
        </w:tc>
        <w:tc>
          <w:tcPr>
            <w:tcW w:w="3735" w:type="dxa"/>
          </w:tcPr>
          <w:p w14:paraId="58D8BFD2" w14:textId="7A134B6D" w:rsidR="00A51DF2" w:rsidRDefault="00A60E8D" w:rsidP="00A51DF2">
            <w:r>
              <w:t>Bias Light Intensity</w:t>
            </w:r>
          </w:p>
        </w:tc>
        <w:tc>
          <w:tcPr>
            <w:tcW w:w="2686" w:type="dxa"/>
          </w:tcPr>
          <w:p w14:paraId="0E43B3EF" w14:textId="0BDCF79B" w:rsidR="00A51DF2" w:rsidRPr="00BC5195" w:rsidRDefault="00A51DF2" w:rsidP="00A51DF2">
            <w:r>
              <w:t>3</w:t>
            </w:r>
          </w:p>
        </w:tc>
        <w:tc>
          <w:tcPr>
            <w:tcW w:w="2090" w:type="dxa"/>
            <w:shd w:val="clear" w:color="auto" w:fill="F4B083" w:themeFill="accent2" w:themeFillTint="99"/>
          </w:tcPr>
          <w:p w14:paraId="565A86BA" w14:textId="4C55010E" w:rsidR="00A51DF2" w:rsidRPr="00BC5195" w:rsidRDefault="00A51DF2" w:rsidP="00A51DF2">
            <w:commentRangeStart w:id="18"/>
            <w:r>
              <w:t>Suns ??</w:t>
            </w:r>
            <w:commentRangeEnd w:id="18"/>
            <w:r w:rsidR="001664D1">
              <w:rPr>
                <w:rStyle w:val="CommentReference"/>
              </w:rPr>
              <w:commentReference w:id="18"/>
            </w:r>
          </w:p>
        </w:tc>
        <w:tc>
          <w:tcPr>
            <w:tcW w:w="2861" w:type="dxa"/>
          </w:tcPr>
          <w:p w14:paraId="69EF8288" w14:textId="77777777" w:rsidR="00A51DF2" w:rsidRPr="00BC5195" w:rsidRDefault="00A51DF2" w:rsidP="00A51DF2"/>
        </w:tc>
        <w:tc>
          <w:tcPr>
            <w:tcW w:w="992" w:type="dxa"/>
          </w:tcPr>
          <w:p w14:paraId="1D09B448" w14:textId="76E43C00" w:rsidR="00A51DF2" w:rsidRPr="00BC5195" w:rsidRDefault="00A51DF2" w:rsidP="00A51DF2">
            <w:r w:rsidRPr="00212F5C">
              <w:t>yes</w:t>
            </w:r>
          </w:p>
        </w:tc>
      </w:tr>
      <w:tr w:rsidR="00A51DF2" w:rsidRPr="00BC5195" w14:paraId="101A4505" w14:textId="1855EF7F" w:rsidTr="00895DFA">
        <w:tc>
          <w:tcPr>
            <w:tcW w:w="2657" w:type="dxa"/>
          </w:tcPr>
          <w:p w14:paraId="25A11D9D" w14:textId="748E3218" w:rsidR="00A51DF2" w:rsidRPr="00BC5195" w:rsidRDefault="00A51DF2" w:rsidP="00A51DF2">
            <w:pPr>
              <w:ind w:firstLine="318"/>
            </w:pPr>
            <w:r>
              <w:t>… .OM</w:t>
            </w:r>
          </w:p>
        </w:tc>
        <w:tc>
          <w:tcPr>
            <w:tcW w:w="3735" w:type="dxa"/>
          </w:tcPr>
          <w:p w14:paraId="30F9CAB5" w14:textId="4878A553" w:rsidR="00A51DF2" w:rsidRDefault="00C7581D" w:rsidP="00A51DF2">
            <w:r>
              <w:t>Optical Model</w:t>
            </w:r>
          </w:p>
        </w:tc>
        <w:tc>
          <w:tcPr>
            <w:tcW w:w="2686" w:type="dxa"/>
          </w:tcPr>
          <w:p w14:paraId="79E23DD8" w14:textId="0E24BD3B" w:rsidR="00A51DF2" w:rsidRPr="00BC5195" w:rsidRDefault="00A51DF2" w:rsidP="00A51DF2">
            <w:r>
              <w:t>0</w:t>
            </w:r>
          </w:p>
        </w:tc>
        <w:tc>
          <w:tcPr>
            <w:tcW w:w="2090" w:type="dxa"/>
          </w:tcPr>
          <w:p w14:paraId="776B7B3B" w14:textId="5F05AABD" w:rsidR="00A51DF2" w:rsidRPr="00BC5195" w:rsidRDefault="00C7581D" w:rsidP="00A51DF2">
            <w:r>
              <w:t>0, 1, or 2</w:t>
            </w:r>
          </w:p>
        </w:tc>
        <w:tc>
          <w:tcPr>
            <w:tcW w:w="2861" w:type="dxa"/>
          </w:tcPr>
          <w:p w14:paraId="1CCBC589" w14:textId="77777777" w:rsidR="00A51DF2" w:rsidRDefault="00C7581D" w:rsidP="00A51DF2">
            <w:r>
              <w:t>0 = uniform Generation,</w:t>
            </w:r>
          </w:p>
          <w:p w14:paraId="11D82ED2" w14:textId="5072382F" w:rsidR="00C7581D" w:rsidRDefault="00C7581D" w:rsidP="00A51DF2">
            <w:r>
              <w:lastRenderedPageBreak/>
              <w:t>1 = Beer-Lambert (</w:t>
            </w:r>
            <w:r w:rsidRPr="00C7581D">
              <w:t>Requires pre calculation using Igor code &amp; gen profile in base workspace</w:t>
            </w:r>
            <w:r>
              <w:t>)</w:t>
            </w:r>
          </w:p>
          <w:p w14:paraId="716378B2" w14:textId="29B7F0AB" w:rsidR="00C7581D" w:rsidRPr="00BC5195" w:rsidRDefault="00C7581D" w:rsidP="00A51DF2">
            <w:r>
              <w:t>2 = Transfer Matrix (</w:t>
            </w:r>
            <w:proofErr w:type="spellStart"/>
            <w:r>
              <w:t>Standford</w:t>
            </w:r>
            <w:proofErr w:type="spellEnd"/>
            <w:r>
              <w:t>)</w:t>
            </w:r>
          </w:p>
        </w:tc>
        <w:tc>
          <w:tcPr>
            <w:tcW w:w="992" w:type="dxa"/>
          </w:tcPr>
          <w:p w14:paraId="33D19D99" w14:textId="2CDEB547" w:rsidR="00A51DF2" w:rsidRPr="00BC5195" w:rsidRDefault="00A51DF2" w:rsidP="00A51DF2">
            <w:r w:rsidRPr="00212F5C">
              <w:lastRenderedPageBreak/>
              <w:t>yes</w:t>
            </w:r>
          </w:p>
        </w:tc>
      </w:tr>
      <w:tr w:rsidR="00A51DF2" w:rsidRPr="00BC5195" w14:paraId="4461939C" w14:textId="0B97D4D8" w:rsidTr="00603C62">
        <w:tc>
          <w:tcPr>
            <w:tcW w:w="2657" w:type="dxa"/>
          </w:tcPr>
          <w:p w14:paraId="7BA5549A" w14:textId="436F399D" w:rsidR="00A51DF2" w:rsidRPr="00BC5195" w:rsidRDefault="00A51DF2" w:rsidP="00A51DF2">
            <w:pPr>
              <w:ind w:firstLine="318"/>
            </w:pPr>
            <w:r>
              <w:t>… .</w:t>
            </w:r>
            <w:proofErr w:type="spellStart"/>
            <w:r>
              <w:t>Genstrength</w:t>
            </w:r>
            <w:proofErr w:type="spellEnd"/>
          </w:p>
        </w:tc>
        <w:tc>
          <w:tcPr>
            <w:tcW w:w="3735" w:type="dxa"/>
          </w:tcPr>
          <w:p w14:paraId="10AB81E6" w14:textId="1535ECE4" w:rsidR="00A51DF2" w:rsidRDefault="00A51DF2" w:rsidP="00A51DF2">
            <w:r>
              <w:t>Generation Strength (??)</w:t>
            </w:r>
          </w:p>
        </w:tc>
        <w:tc>
          <w:tcPr>
            <w:tcW w:w="2686" w:type="dxa"/>
            <w:shd w:val="clear" w:color="auto" w:fill="F4B083" w:themeFill="accent2" w:themeFillTint="99"/>
          </w:tcPr>
          <w:p w14:paraId="6E5771C4" w14:textId="77777777" w:rsidR="00A51DF2" w:rsidRDefault="00A51DF2" w:rsidP="00A51DF2">
            <w:r>
              <w:t>1.4981e22</w:t>
            </w:r>
          </w:p>
          <w:p w14:paraId="1EA3020A" w14:textId="7924B1D3" w:rsidR="00603C62" w:rsidRPr="00BC5195" w:rsidRDefault="00603C62" w:rsidP="00A51DF2">
            <w:r>
              <w:t xml:space="preserve">defined value </w:t>
            </w:r>
            <w:r w:rsidRPr="00603C62">
              <w:t>2.5e21</w:t>
            </w:r>
            <w:r>
              <w:t xml:space="preserve"> </w:t>
            </w:r>
            <w:commentRangeStart w:id="19"/>
            <w:r>
              <w:t>is</w:t>
            </w:r>
            <w:commentRangeEnd w:id="19"/>
            <w:r w:rsidR="001664D1">
              <w:rPr>
                <w:rStyle w:val="CommentReference"/>
              </w:rPr>
              <w:commentReference w:id="19"/>
            </w:r>
            <w:r>
              <w:t xml:space="preserve"> overwritten!</w:t>
            </w:r>
          </w:p>
        </w:tc>
        <w:tc>
          <w:tcPr>
            <w:tcW w:w="2090" w:type="dxa"/>
          </w:tcPr>
          <w:p w14:paraId="6E91F6EC" w14:textId="179709A3" w:rsidR="00A51DF2" w:rsidRPr="00BC5195" w:rsidRDefault="00603C62" w:rsidP="00A51DF2">
            <w:r>
              <w:t>cm-3</w:t>
            </w:r>
          </w:p>
        </w:tc>
        <w:tc>
          <w:tcPr>
            <w:tcW w:w="2861" w:type="dxa"/>
          </w:tcPr>
          <w:p w14:paraId="70BAABE6" w14:textId="0079A10E" w:rsidR="00A51DF2" w:rsidRPr="00603C62" w:rsidRDefault="00603C62" w:rsidP="00A51DF2">
            <w:r w:rsidRPr="00603C62">
              <w:t>for uniform generation in cm-3</w:t>
            </w:r>
          </w:p>
        </w:tc>
        <w:tc>
          <w:tcPr>
            <w:tcW w:w="992" w:type="dxa"/>
          </w:tcPr>
          <w:p w14:paraId="5ACD2946" w14:textId="76DD2035" w:rsidR="00A51DF2" w:rsidRPr="00BC5195" w:rsidRDefault="00A51DF2" w:rsidP="00A51DF2">
            <w:r w:rsidRPr="00212F5C">
              <w:t>yes</w:t>
            </w:r>
          </w:p>
        </w:tc>
      </w:tr>
      <w:tr w:rsidR="00A51DF2" w:rsidRPr="001B13AB" w14:paraId="227446CE" w14:textId="0BB55539" w:rsidTr="00895DFA">
        <w:tc>
          <w:tcPr>
            <w:tcW w:w="2657" w:type="dxa"/>
          </w:tcPr>
          <w:p w14:paraId="45E0826B" w14:textId="66303F34" w:rsidR="00A51DF2" w:rsidRPr="001B13AB" w:rsidRDefault="00A51DF2" w:rsidP="00A51DF2">
            <w:pPr>
              <w:rPr>
                <w:b/>
                <w:bCs/>
              </w:rPr>
            </w:pPr>
            <w:proofErr w:type="spellStart"/>
            <w:r w:rsidRPr="001B13AB">
              <w:rPr>
                <w:b/>
                <w:bCs/>
              </w:rPr>
              <w:t>DP.Time_properties</w:t>
            </w:r>
            <w:proofErr w:type="spellEnd"/>
          </w:p>
        </w:tc>
        <w:tc>
          <w:tcPr>
            <w:tcW w:w="3735" w:type="dxa"/>
          </w:tcPr>
          <w:p w14:paraId="50F822B4" w14:textId="79581CFD" w:rsidR="00A51DF2" w:rsidRPr="001B13AB" w:rsidRDefault="00A51DF2" w:rsidP="00A51DF2">
            <w:pPr>
              <w:rPr>
                <w:b/>
                <w:bCs/>
              </w:rPr>
            </w:pPr>
            <w:r w:rsidRPr="001B13AB">
              <w:rPr>
                <w:b/>
                <w:bCs/>
              </w:rPr>
              <w:t>Time Properties</w:t>
            </w:r>
          </w:p>
        </w:tc>
        <w:tc>
          <w:tcPr>
            <w:tcW w:w="2686" w:type="dxa"/>
          </w:tcPr>
          <w:p w14:paraId="5A583971" w14:textId="77777777" w:rsidR="00A51DF2" w:rsidRPr="001B13AB" w:rsidRDefault="00A51DF2" w:rsidP="00A51DF2">
            <w:pPr>
              <w:rPr>
                <w:b/>
                <w:bCs/>
              </w:rPr>
            </w:pPr>
          </w:p>
        </w:tc>
        <w:tc>
          <w:tcPr>
            <w:tcW w:w="2090" w:type="dxa"/>
          </w:tcPr>
          <w:p w14:paraId="05A08D07" w14:textId="77777777" w:rsidR="00A51DF2" w:rsidRPr="001B13AB" w:rsidRDefault="00A51DF2" w:rsidP="00A51DF2">
            <w:pPr>
              <w:rPr>
                <w:b/>
                <w:bCs/>
              </w:rPr>
            </w:pPr>
          </w:p>
        </w:tc>
        <w:tc>
          <w:tcPr>
            <w:tcW w:w="2861" w:type="dxa"/>
          </w:tcPr>
          <w:p w14:paraId="7B4F0B5F" w14:textId="77777777" w:rsidR="00A51DF2" w:rsidRPr="001B13AB" w:rsidRDefault="00A51DF2" w:rsidP="00A51DF2">
            <w:pPr>
              <w:rPr>
                <w:b/>
                <w:bCs/>
              </w:rPr>
            </w:pPr>
          </w:p>
        </w:tc>
        <w:tc>
          <w:tcPr>
            <w:tcW w:w="992" w:type="dxa"/>
          </w:tcPr>
          <w:p w14:paraId="469329AC" w14:textId="1C299308" w:rsidR="00A51DF2" w:rsidRPr="001B13AB" w:rsidRDefault="00A51DF2" w:rsidP="00A51DF2">
            <w:pPr>
              <w:rPr>
                <w:b/>
                <w:bCs/>
              </w:rPr>
            </w:pPr>
            <w:r w:rsidRPr="00212F5C">
              <w:t>yes</w:t>
            </w:r>
          </w:p>
        </w:tc>
      </w:tr>
      <w:tr w:rsidR="00A60E8D" w:rsidRPr="00BC5195" w14:paraId="51A33506" w14:textId="16B28DA5" w:rsidTr="00A60E8D">
        <w:tc>
          <w:tcPr>
            <w:tcW w:w="2657" w:type="dxa"/>
          </w:tcPr>
          <w:p w14:paraId="26C3D978" w14:textId="32E77CA1" w:rsidR="00A51DF2" w:rsidRPr="00BC5195" w:rsidRDefault="00A51DF2" w:rsidP="00A51DF2">
            <w:pPr>
              <w:ind w:firstLine="318"/>
            </w:pPr>
            <w:r>
              <w:t>… .</w:t>
            </w:r>
            <w:proofErr w:type="spellStart"/>
            <w:r>
              <w:t>tmesh_type</w:t>
            </w:r>
            <w:proofErr w:type="spellEnd"/>
          </w:p>
        </w:tc>
        <w:tc>
          <w:tcPr>
            <w:tcW w:w="3735" w:type="dxa"/>
          </w:tcPr>
          <w:p w14:paraId="427AA962" w14:textId="7C9845DC" w:rsidR="00A51DF2" w:rsidRDefault="00A51DF2" w:rsidP="00A51DF2">
            <w:r>
              <w:t>Time Mesh Type</w:t>
            </w:r>
          </w:p>
        </w:tc>
        <w:tc>
          <w:tcPr>
            <w:tcW w:w="2686" w:type="dxa"/>
          </w:tcPr>
          <w:p w14:paraId="76C0F7CE" w14:textId="78BCF6D7" w:rsidR="00A51DF2" w:rsidRPr="00BC5195" w:rsidRDefault="00A51DF2" w:rsidP="00A51DF2">
            <w:r>
              <w:t>2</w:t>
            </w:r>
          </w:p>
        </w:tc>
        <w:tc>
          <w:tcPr>
            <w:tcW w:w="2090" w:type="dxa"/>
            <w:shd w:val="clear" w:color="auto" w:fill="F4B083" w:themeFill="accent2" w:themeFillTint="99"/>
          </w:tcPr>
          <w:p w14:paraId="63EF868E" w14:textId="05C349A0" w:rsidR="00A51DF2" w:rsidRPr="00BC5195" w:rsidRDefault="00A51DF2" w:rsidP="00A51DF2">
            <w:r>
              <w:t>??</w:t>
            </w:r>
          </w:p>
        </w:tc>
        <w:tc>
          <w:tcPr>
            <w:tcW w:w="2861" w:type="dxa"/>
            <w:shd w:val="clear" w:color="auto" w:fill="F4B083" w:themeFill="accent2" w:themeFillTint="99"/>
          </w:tcPr>
          <w:p w14:paraId="7709E500" w14:textId="33EB2512" w:rsidR="00A51DF2" w:rsidRPr="00BC5195" w:rsidRDefault="00A51DF2" w:rsidP="00A51DF2">
            <w:commentRangeStart w:id="20"/>
            <w:r>
              <w:t>selection out of ??</w:t>
            </w:r>
            <w:commentRangeEnd w:id="20"/>
            <w:r w:rsidR="001664D1">
              <w:rPr>
                <w:rStyle w:val="CommentReference"/>
              </w:rPr>
              <w:commentReference w:id="20"/>
            </w:r>
          </w:p>
        </w:tc>
        <w:tc>
          <w:tcPr>
            <w:tcW w:w="992" w:type="dxa"/>
          </w:tcPr>
          <w:p w14:paraId="5AF0A478" w14:textId="01FA6477" w:rsidR="00A51DF2" w:rsidRDefault="00A51DF2" w:rsidP="00A51DF2">
            <w:r w:rsidRPr="00212F5C">
              <w:t>yes</w:t>
            </w:r>
          </w:p>
        </w:tc>
      </w:tr>
      <w:tr w:rsidR="00A60E8D" w:rsidRPr="00BC5195" w14:paraId="30AFAD76" w14:textId="5CE26BE7" w:rsidTr="00A60E8D">
        <w:tc>
          <w:tcPr>
            <w:tcW w:w="2657" w:type="dxa"/>
          </w:tcPr>
          <w:p w14:paraId="3C30F6AF" w14:textId="75F92B7C" w:rsidR="00A51DF2" w:rsidRPr="00BC5195" w:rsidRDefault="00A51DF2" w:rsidP="00A51DF2">
            <w:pPr>
              <w:ind w:firstLine="318"/>
            </w:pPr>
            <w:r>
              <w:t>… .</w:t>
            </w:r>
            <w:proofErr w:type="spellStart"/>
            <w:r>
              <w:t>tmax</w:t>
            </w:r>
            <w:proofErr w:type="spellEnd"/>
          </w:p>
        </w:tc>
        <w:tc>
          <w:tcPr>
            <w:tcW w:w="3735" w:type="dxa"/>
            <w:shd w:val="clear" w:color="auto" w:fill="F4B083" w:themeFill="accent2" w:themeFillTint="99"/>
          </w:tcPr>
          <w:p w14:paraId="3D747DA1" w14:textId="6E4BC858" w:rsidR="00A51DF2" w:rsidRDefault="00D14658" w:rsidP="00A51DF2">
            <w:commentRangeStart w:id="21"/>
            <w:r>
              <w:t xml:space="preserve">Maximum Time </w:t>
            </w:r>
            <w:r w:rsidR="009D3BA3">
              <w:t xml:space="preserve">? </w:t>
            </w:r>
          </w:p>
        </w:tc>
        <w:tc>
          <w:tcPr>
            <w:tcW w:w="2686" w:type="dxa"/>
            <w:shd w:val="clear" w:color="auto" w:fill="F4B083" w:themeFill="accent2" w:themeFillTint="99"/>
          </w:tcPr>
          <w:p w14:paraId="39044C1A" w14:textId="44C04083" w:rsidR="00A51DF2" w:rsidRPr="00BC5195" w:rsidRDefault="00A51DF2" w:rsidP="00A51DF2">
            <w:r>
              <w:t>5e-05</w:t>
            </w:r>
          </w:p>
        </w:tc>
        <w:tc>
          <w:tcPr>
            <w:tcW w:w="2090" w:type="dxa"/>
            <w:shd w:val="clear" w:color="auto" w:fill="F4B083" w:themeFill="accent2" w:themeFillTint="99"/>
          </w:tcPr>
          <w:p w14:paraId="74E84747" w14:textId="57F6FBC3" w:rsidR="00A51DF2" w:rsidRPr="00BC5195" w:rsidRDefault="00A51DF2" w:rsidP="00A51DF2">
            <w:r>
              <w:t>??</w:t>
            </w:r>
            <w:commentRangeEnd w:id="21"/>
            <w:r w:rsidR="001664D1">
              <w:rPr>
                <w:rStyle w:val="CommentReference"/>
              </w:rPr>
              <w:commentReference w:id="21"/>
            </w:r>
          </w:p>
        </w:tc>
        <w:tc>
          <w:tcPr>
            <w:tcW w:w="2861" w:type="dxa"/>
          </w:tcPr>
          <w:p w14:paraId="0E0353BA" w14:textId="77777777" w:rsidR="00A51DF2" w:rsidRPr="00BC5195" w:rsidRDefault="00A51DF2" w:rsidP="00A51DF2"/>
        </w:tc>
        <w:tc>
          <w:tcPr>
            <w:tcW w:w="992" w:type="dxa"/>
          </w:tcPr>
          <w:p w14:paraId="755274BA" w14:textId="7DECD270" w:rsidR="00A51DF2" w:rsidRPr="00BC5195" w:rsidRDefault="00A51DF2" w:rsidP="00A51DF2">
            <w:r w:rsidRPr="00212F5C">
              <w:t>yes</w:t>
            </w:r>
          </w:p>
        </w:tc>
      </w:tr>
      <w:tr w:rsidR="00A60E8D" w:rsidRPr="00BC5195" w14:paraId="164963FF" w14:textId="7754EE6A" w:rsidTr="00A60E8D">
        <w:tc>
          <w:tcPr>
            <w:tcW w:w="2657" w:type="dxa"/>
          </w:tcPr>
          <w:p w14:paraId="3874C8A9" w14:textId="43897162" w:rsidR="00A51DF2" w:rsidRPr="00BC5195" w:rsidRDefault="00A51DF2" w:rsidP="00A51DF2">
            <w:pPr>
              <w:ind w:firstLine="318"/>
            </w:pPr>
            <w:r>
              <w:t>… .t0</w:t>
            </w:r>
          </w:p>
        </w:tc>
        <w:tc>
          <w:tcPr>
            <w:tcW w:w="3735" w:type="dxa"/>
            <w:shd w:val="clear" w:color="auto" w:fill="F4B083" w:themeFill="accent2" w:themeFillTint="99"/>
          </w:tcPr>
          <w:p w14:paraId="7342CE6A" w14:textId="38DEBC2F" w:rsidR="00A51DF2" w:rsidRDefault="00D14658" w:rsidP="00A51DF2">
            <w:r>
              <w:t>Time step size</w:t>
            </w:r>
            <w:r w:rsidR="00A51DF2">
              <w:t>?</w:t>
            </w:r>
          </w:p>
        </w:tc>
        <w:tc>
          <w:tcPr>
            <w:tcW w:w="2686" w:type="dxa"/>
            <w:shd w:val="clear" w:color="auto" w:fill="F4B083" w:themeFill="accent2" w:themeFillTint="99"/>
          </w:tcPr>
          <w:p w14:paraId="64F59C3C" w14:textId="73EB5C75" w:rsidR="00A51DF2" w:rsidRPr="00BC5195" w:rsidRDefault="00884993" w:rsidP="00A51DF2">
            <w:proofErr w:type="spellStart"/>
            <w:r w:rsidRPr="00884993">
              <w:t>tmax</w:t>
            </w:r>
            <w:proofErr w:type="spellEnd"/>
            <w:r w:rsidRPr="00884993">
              <w:t>/</w:t>
            </w:r>
            <w:commentRangeStart w:id="22"/>
            <w:r w:rsidRPr="00884993">
              <w:t>1000</w:t>
            </w:r>
            <w:commentRangeEnd w:id="22"/>
            <w:r w:rsidR="001664D1">
              <w:rPr>
                <w:rStyle w:val="CommentReference"/>
              </w:rPr>
              <w:commentReference w:id="22"/>
            </w:r>
          </w:p>
        </w:tc>
        <w:tc>
          <w:tcPr>
            <w:tcW w:w="2090" w:type="dxa"/>
            <w:shd w:val="clear" w:color="auto" w:fill="F4B083" w:themeFill="accent2" w:themeFillTint="99"/>
          </w:tcPr>
          <w:p w14:paraId="3D77A102" w14:textId="672A0CCD" w:rsidR="00A51DF2" w:rsidRPr="00BC5195" w:rsidRDefault="00A51DF2" w:rsidP="00A51DF2">
            <w:r>
              <w:t>??</w:t>
            </w:r>
          </w:p>
        </w:tc>
        <w:tc>
          <w:tcPr>
            <w:tcW w:w="2861" w:type="dxa"/>
          </w:tcPr>
          <w:p w14:paraId="3168A331" w14:textId="77777777" w:rsidR="00A51DF2" w:rsidRPr="00BC5195" w:rsidRDefault="00A51DF2" w:rsidP="00A51DF2"/>
        </w:tc>
        <w:tc>
          <w:tcPr>
            <w:tcW w:w="992" w:type="dxa"/>
          </w:tcPr>
          <w:p w14:paraId="104B599D" w14:textId="5D9198A1" w:rsidR="00A51DF2" w:rsidRPr="00BC5195" w:rsidRDefault="00884993" w:rsidP="00A51DF2">
            <w:r>
              <w:t>no</w:t>
            </w:r>
          </w:p>
        </w:tc>
      </w:tr>
      <w:tr w:rsidR="00A60E8D" w:rsidRPr="00BC5195" w14:paraId="7D7E2D27" w14:textId="35B98E50" w:rsidTr="00A60E8D">
        <w:tc>
          <w:tcPr>
            <w:tcW w:w="2657" w:type="dxa"/>
          </w:tcPr>
          <w:p w14:paraId="5DB8A346" w14:textId="0B16357B" w:rsidR="00A51DF2" w:rsidRPr="00BC5195" w:rsidRDefault="00A51DF2" w:rsidP="00A51DF2">
            <w:pPr>
              <w:ind w:firstLine="318"/>
            </w:pPr>
            <w:r>
              <w:t xml:space="preserve">… </w:t>
            </w:r>
            <w:proofErr w:type="spellStart"/>
            <w:r>
              <w:t>tpoints</w:t>
            </w:r>
            <w:proofErr w:type="spellEnd"/>
          </w:p>
        </w:tc>
        <w:tc>
          <w:tcPr>
            <w:tcW w:w="3735" w:type="dxa"/>
            <w:shd w:val="clear" w:color="auto" w:fill="F4B083" w:themeFill="accent2" w:themeFillTint="99"/>
          </w:tcPr>
          <w:p w14:paraId="0F5C9EC2" w14:textId="2D752B00" w:rsidR="00A51DF2" w:rsidRDefault="00A51DF2" w:rsidP="00A51DF2">
            <w:r>
              <w:t>number of points in time mesh</w:t>
            </w:r>
          </w:p>
        </w:tc>
        <w:tc>
          <w:tcPr>
            <w:tcW w:w="2686" w:type="dxa"/>
            <w:shd w:val="clear" w:color="auto" w:fill="F4B083" w:themeFill="accent2" w:themeFillTint="99"/>
          </w:tcPr>
          <w:p w14:paraId="6F432249" w14:textId="42034644" w:rsidR="00A51DF2" w:rsidRPr="00BC5195" w:rsidRDefault="00A51DF2" w:rsidP="00D14658">
            <w:pPr>
              <w:tabs>
                <w:tab w:val="center" w:pos="1235"/>
              </w:tabs>
            </w:pPr>
            <w:r>
              <w:t>100</w:t>
            </w:r>
          </w:p>
        </w:tc>
        <w:tc>
          <w:tcPr>
            <w:tcW w:w="2090" w:type="dxa"/>
            <w:shd w:val="clear" w:color="auto" w:fill="F4B083" w:themeFill="accent2" w:themeFillTint="99"/>
          </w:tcPr>
          <w:p w14:paraId="7D8731FE" w14:textId="20B44747" w:rsidR="00A51DF2" w:rsidRPr="00BC5195" w:rsidRDefault="00A51DF2" w:rsidP="00A51DF2">
            <w:r>
              <w:t>integer number</w:t>
            </w:r>
          </w:p>
        </w:tc>
        <w:tc>
          <w:tcPr>
            <w:tcW w:w="2861" w:type="dxa"/>
            <w:shd w:val="clear" w:color="auto" w:fill="F4B083" w:themeFill="accent2" w:themeFillTint="99"/>
          </w:tcPr>
          <w:p w14:paraId="4695D7A2" w14:textId="2C35DCFC" w:rsidR="00A51DF2" w:rsidRPr="00BC5195" w:rsidRDefault="00D14658" w:rsidP="00A51DF2">
            <w:commentRangeStart w:id="23"/>
            <w:r>
              <w:t xml:space="preserve">in </w:t>
            </w:r>
            <w:proofErr w:type="spellStart"/>
            <w:r>
              <w:t>pnParamsHCT.m</w:t>
            </w:r>
            <w:proofErr w:type="spellEnd"/>
            <w:r>
              <w:t xml:space="preserve"> it is defined as 1000 ? is it overwritten by something else?</w:t>
            </w:r>
            <w:commentRangeEnd w:id="23"/>
            <w:r w:rsidR="001664D1">
              <w:rPr>
                <w:rStyle w:val="CommentReference"/>
              </w:rPr>
              <w:commentReference w:id="23"/>
            </w:r>
          </w:p>
        </w:tc>
        <w:tc>
          <w:tcPr>
            <w:tcW w:w="992" w:type="dxa"/>
          </w:tcPr>
          <w:p w14:paraId="2A956855" w14:textId="441BE3F8" w:rsidR="00A51DF2" w:rsidRPr="00BC5195" w:rsidRDefault="00A51DF2" w:rsidP="00A51DF2">
            <w:r w:rsidRPr="00212F5C">
              <w:t>yes</w:t>
            </w:r>
          </w:p>
        </w:tc>
      </w:tr>
      <w:tr w:rsidR="00A51DF2" w:rsidRPr="00BC5195" w14:paraId="2F52AB3D" w14:textId="40D0537B" w:rsidTr="00895DFA">
        <w:tc>
          <w:tcPr>
            <w:tcW w:w="2657" w:type="dxa"/>
          </w:tcPr>
          <w:p w14:paraId="1CDB3FB5" w14:textId="1E279DA4" w:rsidR="00A51DF2" w:rsidRPr="00BC5195" w:rsidRDefault="00A51DF2" w:rsidP="00A51DF2">
            <w:pPr>
              <w:ind w:firstLine="318"/>
            </w:pPr>
            <w:r>
              <w:t>… .</w:t>
            </w:r>
            <w:proofErr w:type="spellStart"/>
            <w:r>
              <w:t>tmesh</w:t>
            </w:r>
            <w:proofErr w:type="spellEnd"/>
          </w:p>
        </w:tc>
        <w:tc>
          <w:tcPr>
            <w:tcW w:w="3735" w:type="dxa"/>
          </w:tcPr>
          <w:p w14:paraId="2227D567" w14:textId="070415D4" w:rsidR="00A51DF2" w:rsidRDefault="00A51DF2" w:rsidP="00A51DF2">
            <w:r>
              <w:t>time mesh</w:t>
            </w:r>
          </w:p>
        </w:tc>
        <w:tc>
          <w:tcPr>
            <w:tcW w:w="2686" w:type="dxa"/>
          </w:tcPr>
          <w:p w14:paraId="6D32914E" w14:textId="03379963" w:rsidR="00A51DF2" w:rsidRPr="00BC5195" w:rsidRDefault="00A51DF2" w:rsidP="00A51DF2">
            <w:r>
              <w:t>[1 x 100 double]</w:t>
            </w:r>
          </w:p>
        </w:tc>
        <w:tc>
          <w:tcPr>
            <w:tcW w:w="2090" w:type="dxa"/>
          </w:tcPr>
          <w:p w14:paraId="47FD42B7" w14:textId="4437662A" w:rsidR="00A51DF2" w:rsidRPr="00BC5195" w:rsidRDefault="00A51DF2" w:rsidP="00A51DF2">
            <w:r>
              <w:t>??</w:t>
            </w:r>
          </w:p>
        </w:tc>
        <w:tc>
          <w:tcPr>
            <w:tcW w:w="2861" w:type="dxa"/>
          </w:tcPr>
          <w:p w14:paraId="59F5372D" w14:textId="77777777" w:rsidR="00A51DF2" w:rsidRPr="00BC5195" w:rsidRDefault="00A51DF2" w:rsidP="00A51DF2"/>
        </w:tc>
        <w:tc>
          <w:tcPr>
            <w:tcW w:w="992" w:type="dxa"/>
          </w:tcPr>
          <w:p w14:paraId="131F5DEB" w14:textId="7D057FA7" w:rsidR="00A51DF2" w:rsidRPr="00BC5195" w:rsidRDefault="00A51DF2" w:rsidP="00A51DF2">
            <w:r w:rsidRPr="00212F5C">
              <w:t>yes</w:t>
            </w:r>
          </w:p>
        </w:tc>
      </w:tr>
      <w:tr w:rsidR="00A51DF2" w:rsidRPr="0006099B" w14:paraId="1D86D5B6" w14:textId="3562B7BE" w:rsidTr="00895DFA">
        <w:tc>
          <w:tcPr>
            <w:tcW w:w="2657" w:type="dxa"/>
          </w:tcPr>
          <w:p w14:paraId="4429E6E2" w14:textId="30505FC0" w:rsidR="00A51DF2" w:rsidRPr="0006099B" w:rsidRDefault="00A51DF2" w:rsidP="00A51DF2">
            <w:pPr>
              <w:rPr>
                <w:b/>
                <w:bCs/>
              </w:rPr>
            </w:pPr>
            <w:proofErr w:type="spellStart"/>
            <w:r w:rsidRPr="0006099B">
              <w:rPr>
                <w:b/>
                <w:bCs/>
              </w:rPr>
              <w:t>DP.Xgrid_properties</w:t>
            </w:r>
            <w:proofErr w:type="spellEnd"/>
          </w:p>
        </w:tc>
        <w:tc>
          <w:tcPr>
            <w:tcW w:w="3735" w:type="dxa"/>
          </w:tcPr>
          <w:p w14:paraId="168B4532" w14:textId="1C914C90" w:rsidR="00A51DF2" w:rsidRPr="0006099B" w:rsidRDefault="00A51DF2" w:rsidP="00A51DF2">
            <w:pPr>
              <w:rPr>
                <w:b/>
                <w:bCs/>
              </w:rPr>
            </w:pPr>
            <w:r w:rsidRPr="0006099B">
              <w:rPr>
                <w:b/>
                <w:bCs/>
              </w:rPr>
              <w:t>Spatial Grid  (along the X-coordinate)</w:t>
            </w:r>
          </w:p>
        </w:tc>
        <w:tc>
          <w:tcPr>
            <w:tcW w:w="2686" w:type="dxa"/>
          </w:tcPr>
          <w:p w14:paraId="77EA4183" w14:textId="0266B6C3" w:rsidR="00A51DF2" w:rsidRPr="0006099B" w:rsidRDefault="00A51DF2" w:rsidP="00A51DF2">
            <w:pPr>
              <w:rPr>
                <w:b/>
                <w:bCs/>
              </w:rPr>
            </w:pPr>
            <w:r w:rsidRPr="0006099B">
              <w:rPr>
                <w:b/>
                <w:bCs/>
              </w:rPr>
              <w:t>[1 x 280 double]</w:t>
            </w:r>
          </w:p>
        </w:tc>
        <w:tc>
          <w:tcPr>
            <w:tcW w:w="2090" w:type="dxa"/>
          </w:tcPr>
          <w:p w14:paraId="70E04130" w14:textId="3DDD643D" w:rsidR="00A51DF2" w:rsidRPr="0006099B" w:rsidRDefault="00A51DF2" w:rsidP="00A51DF2">
            <w:pPr>
              <w:rPr>
                <w:b/>
                <w:bCs/>
              </w:rPr>
            </w:pPr>
            <w:r w:rsidRPr="0006099B">
              <w:rPr>
                <w:b/>
                <w:bCs/>
              </w:rPr>
              <w:t>??</w:t>
            </w:r>
          </w:p>
        </w:tc>
        <w:tc>
          <w:tcPr>
            <w:tcW w:w="2861" w:type="dxa"/>
          </w:tcPr>
          <w:p w14:paraId="6631BF5A" w14:textId="77777777" w:rsidR="00A51DF2" w:rsidRPr="0006099B" w:rsidRDefault="00A51DF2" w:rsidP="00A51DF2">
            <w:pPr>
              <w:rPr>
                <w:b/>
                <w:bCs/>
              </w:rPr>
            </w:pPr>
          </w:p>
        </w:tc>
        <w:tc>
          <w:tcPr>
            <w:tcW w:w="992" w:type="dxa"/>
          </w:tcPr>
          <w:p w14:paraId="272FD6C8" w14:textId="56FF17D0" w:rsidR="00A51DF2" w:rsidRPr="0006099B" w:rsidRDefault="00A51DF2" w:rsidP="00A51DF2">
            <w:pPr>
              <w:rPr>
                <w:b/>
                <w:bCs/>
              </w:rPr>
            </w:pPr>
            <w:r w:rsidRPr="00212F5C">
              <w:t>yes</w:t>
            </w:r>
          </w:p>
        </w:tc>
      </w:tr>
      <w:tr w:rsidR="00A51DF2" w:rsidRPr="0006099B" w14:paraId="659C3441" w14:textId="714F7991" w:rsidTr="00895DFA">
        <w:tc>
          <w:tcPr>
            <w:tcW w:w="2657" w:type="dxa"/>
          </w:tcPr>
          <w:p w14:paraId="5B61B0D9" w14:textId="7466C8AF" w:rsidR="00A51DF2" w:rsidRPr="0006099B" w:rsidRDefault="00A51DF2" w:rsidP="00A51DF2">
            <w:pPr>
              <w:rPr>
                <w:b/>
                <w:bCs/>
              </w:rPr>
            </w:pPr>
            <w:proofErr w:type="spellStart"/>
            <w:r w:rsidRPr="0006099B">
              <w:rPr>
                <w:b/>
                <w:bCs/>
              </w:rPr>
              <w:t>DP.layers_num</w:t>
            </w:r>
            <w:proofErr w:type="spellEnd"/>
          </w:p>
        </w:tc>
        <w:tc>
          <w:tcPr>
            <w:tcW w:w="3735" w:type="dxa"/>
          </w:tcPr>
          <w:p w14:paraId="4DCA6779" w14:textId="18603F3C" w:rsidR="00A51DF2" w:rsidRPr="0006099B" w:rsidRDefault="00A51DF2" w:rsidP="00A51DF2">
            <w:pPr>
              <w:rPr>
                <w:b/>
                <w:bCs/>
              </w:rPr>
            </w:pPr>
            <w:r w:rsidRPr="0006099B">
              <w:rPr>
                <w:b/>
                <w:bCs/>
              </w:rPr>
              <w:t>Number of Layers</w:t>
            </w:r>
          </w:p>
        </w:tc>
        <w:tc>
          <w:tcPr>
            <w:tcW w:w="2686" w:type="dxa"/>
          </w:tcPr>
          <w:p w14:paraId="68F06359" w14:textId="3F66AC1A" w:rsidR="00A51DF2" w:rsidRPr="0006099B" w:rsidRDefault="00A51DF2" w:rsidP="00A51DF2">
            <w:pPr>
              <w:rPr>
                <w:b/>
                <w:bCs/>
              </w:rPr>
            </w:pPr>
            <w:r w:rsidRPr="0006099B">
              <w:rPr>
                <w:b/>
                <w:bCs/>
              </w:rPr>
              <w:t>3</w:t>
            </w:r>
          </w:p>
        </w:tc>
        <w:tc>
          <w:tcPr>
            <w:tcW w:w="2090" w:type="dxa"/>
          </w:tcPr>
          <w:p w14:paraId="692037BA" w14:textId="5EE13AB3" w:rsidR="00A51DF2" w:rsidRPr="0006099B" w:rsidRDefault="00A51DF2" w:rsidP="00A51DF2">
            <w:pPr>
              <w:rPr>
                <w:b/>
                <w:bCs/>
              </w:rPr>
            </w:pPr>
            <w:r w:rsidRPr="0006099B">
              <w:rPr>
                <w:b/>
                <w:bCs/>
              </w:rPr>
              <w:t>integer number</w:t>
            </w:r>
          </w:p>
        </w:tc>
        <w:tc>
          <w:tcPr>
            <w:tcW w:w="2861" w:type="dxa"/>
          </w:tcPr>
          <w:p w14:paraId="1406D814" w14:textId="77777777" w:rsidR="00A51DF2" w:rsidRPr="0006099B" w:rsidRDefault="00A51DF2" w:rsidP="00A51DF2">
            <w:pPr>
              <w:rPr>
                <w:b/>
                <w:bCs/>
              </w:rPr>
            </w:pPr>
          </w:p>
        </w:tc>
        <w:tc>
          <w:tcPr>
            <w:tcW w:w="992" w:type="dxa"/>
          </w:tcPr>
          <w:p w14:paraId="10F79163" w14:textId="13416101" w:rsidR="00A51DF2" w:rsidRPr="0006099B" w:rsidRDefault="00A51DF2" w:rsidP="00A51DF2">
            <w:pPr>
              <w:rPr>
                <w:b/>
                <w:bCs/>
              </w:rPr>
            </w:pPr>
            <w:r w:rsidRPr="00212F5C">
              <w:t>yes</w:t>
            </w:r>
          </w:p>
        </w:tc>
      </w:tr>
      <w:tr w:rsidR="00A51DF2" w:rsidRPr="0052093F" w14:paraId="461D220D" w14:textId="0491310D" w:rsidTr="00895DFA">
        <w:tc>
          <w:tcPr>
            <w:tcW w:w="2657" w:type="dxa"/>
          </w:tcPr>
          <w:p w14:paraId="2D064ABF" w14:textId="1847627C" w:rsidR="00A51DF2" w:rsidRPr="0052093F" w:rsidRDefault="00A51DF2" w:rsidP="00A51DF2">
            <w:pPr>
              <w:rPr>
                <w:b/>
                <w:bCs/>
              </w:rPr>
            </w:pPr>
            <w:proofErr w:type="spellStart"/>
            <w:r w:rsidRPr="0052093F">
              <w:rPr>
                <w:b/>
                <w:bCs/>
              </w:rPr>
              <w:t>DP.Experiment_prop</w:t>
            </w:r>
            <w:proofErr w:type="spellEnd"/>
          </w:p>
        </w:tc>
        <w:tc>
          <w:tcPr>
            <w:tcW w:w="3735" w:type="dxa"/>
          </w:tcPr>
          <w:p w14:paraId="656E46EB" w14:textId="572D5BDD" w:rsidR="00A51DF2" w:rsidRPr="0052093F" w:rsidRDefault="00A51DF2" w:rsidP="00A51DF2">
            <w:pPr>
              <w:rPr>
                <w:b/>
                <w:bCs/>
              </w:rPr>
            </w:pPr>
            <w:r w:rsidRPr="0052093F">
              <w:rPr>
                <w:b/>
                <w:bCs/>
              </w:rPr>
              <w:t>Experiment Properties</w:t>
            </w:r>
          </w:p>
        </w:tc>
        <w:tc>
          <w:tcPr>
            <w:tcW w:w="2686" w:type="dxa"/>
          </w:tcPr>
          <w:p w14:paraId="52A394CA" w14:textId="77777777" w:rsidR="00A51DF2" w:rsidRPr="0052093F" w:rsidRDefault="00A51DF2" w:rsidP="00A51DF2">
            <w:pPr>
              <w:rPr>
                <w:b/>
                <w:bCs/>
              </w:rPr>
            </w:pPr>
          </w:p>
        </w:tc>
        <w:tc>
          <w:tcPr>
            <w:tcW w:w="2090" w:type="dxa"/>
          </w:tcPr>
          <w:p w14:paraId="688FE70B" w14:textId="77777777" w:rsidR="00A51DF2" w:rsidRPr="0052093F" w:rsidRDefault="00A51DF2" w:rsidP="00A51DF2">
            <w:pPr>
              <w:rPr>
                <w:b/>
                <w:bCs/>
              </w:rPr>
            </w:pPr>
          </w:p>
        </w:tc>
        <w:tc>
          <w:tcPr>
            <w:tcW w:w="2861" w:type="dxa"/>
          </w:tcPr>
          <w:p w14:paraId="739F6CC8" w14:textId="77777777" w:rsidR="00A51DF2" w:rsidRPr="0052093F" w:rsidRDefault="00A51DF2" w:rsidP="00A51DF2">
            <w:pPr>
              <w:rPr>
                <w:b/>
                <w:bCs/>
              </w:rPr>
            </w:pPr>
          </w:p>
        </w:tc>
        <w:tc>
          <w:tcPr>
            <w:tcW w:w="992" w:type="dxa"/>
          </w:tcPr>
          <w:p w14:paraId="51136809" w14:textId="4E33200E" w:rsidR="00A51DF2" w:rsidRPr="0052093F" w:rsidRDefault="00A51DF2" w:rsidP="00A51DF2">
            <w:pPr>
              <w:rPr>
                <w:b/>
                <w:bCs/>
              </w:rPr>
            </w:pPr>
            <w:r w:rsidRPr="00212F5C">
              <w:t>yes</w:t>
            </w:r>
          </w:p>
        </w:tc>
      </w:tr>
      <w:tr w:rsidR="00A51DF2" w:rsidRPr="00BC5195" w14:paraId="2A1A976B" w14:textId="708AF077" w:rsidTr="00895DFA">
        <w:tc>
          <w:tcPr>
            <w:tcW w:w="2657" w:type="dxa"/>
          </w:tcPr>
          <w:p w14:paraId="579FE012" w14:textId="2A639ED4" w:rsidR="00A51DF2" w:rsidRPr="00BC5195" w:rsidRDefault="00A51DF2" w:rsidP="00A51DF2">
            <w:pPr>
              <w:ind w:firstLine="318"/>
            </w:pPr>
            <w:r>
              <w:t>… .</w:t>
            </w:r>
            <w:proofErr w:type="spellStart"/>
            <w:r>
              <w:t>Vapp</w:t>
            </w:r>
            <w:proofErr w:type="spellEnd"/>
          </w:p>
        </w:tc>
        <w:tc>
          <w:tcPr>
            <w:tcW w:w="3735" w:type="dxa"/>
          </w:tcPr>
          <w:p w14:paraId="2B64081A" w14:textId="02059BFF" w:rsidR="00A51DF2" w:rsidRDefault="00A51DF2" w:rsidP="00A51DF2">
            <w:r>
              <w:t xml:space="preserve">Applied </w:t>
            </w:r>
            <w:r w:rsidR="00012209">
              <w:t>Bias</w:t>
            </w:r>
          </w:p>
        </w:tc>
        <w:tc>
          <w:tcPr>
            <w:tcW w:w="2686" w:type="dxa"/>
          </w:tcPr>
          <w:p w14:paraId="3797A70F" w14:textId="17729DDD" w:rsidR="00A51DF2" w:rsidRPr="00BC5195" w:rsidRDefault="00A51DF2" w:rsidP="00A51DF2">
            <w:r>
              <w:t>0</w:t>
            </w:r>
          </w:p>
        </w:tc>
        <w:tc>
          <w:tcPr>
            <w:tcW w:w="2090" w:type="dxa"/>
          </w:tcPr>
          <w:p w14:paraId="4FF0CD94" w14:textId="0E008F2E" w:rsidR="00A51DF2" w:rsidRPr="00BC5195" w:rsidRDefault="00A51DF2" w:rsidP="00A51DF2">
            <w:r>
              <w:t>V</w:t>
            </w:r>
          </w:p>
        </w:tc>
        <w:tc>
          <w:tcPr>
            <w:tcW w:w="2861" w:type="dxa"/>
          </w:tcPr>
          <w:p w14:paraId="640B8C84" w14:textId="77777777" w:rsidR="00A51DF2" w:rsidRPr="00BC5195" w:rsidRDefault="00A51DF2" w:rsidP="00A51DF2"/>
        </w:tc>
        <w:tc>
          <w:tcPr>
            <w:tcW w:w="992" w:type="dxa"/>
          </w:tcPr>
          <w:p w14:paraId="1D380536" w14:textId="1A6197DF" w:rsidR="00A51DF2" w:rsidRPr="00BC5195" w:rsidRDefault="00A51DF2" w:rsidP="00A51DF2">
            <w:r w:rsidRPr="00212F5C">
              <w:t>yes</w:t>
            </w:r>
          </w:p>
        </w:tc>
      </w:tr>
      <w:tr w:rsidR="00A51DF2" w:rsidRPr="00BC5195" w14:paraId="0B2C0F85" w14:textId="092CA563" w:rsidTr="00895DFA">
        <w:tc>
          <w:tcPr>
            <w:tcW w:w="2657" w:type="dxa"/>
          </w:tcPr>
          <w:p w14:paraId="0C70904B" w14:textId="746E37ED" w:rsidR="00A51DF2" w:rsidRPr="00BC5195" w:rsidRDefault="00A51DF2" w:rsidP="00A51DF2">
            <w:pPr>
              <w:ind w:firstLine="318"/>
            </w:pPr>
            <w:r>
              <w:t>… .</w:t>
            </w:r>
            <w:proofErr w:type="spellStart"/>
            <w:r>
              <w:t>Vtransient</w:t>
            </w:r>
            <w:proofErr w:type="spellEnd"/>
          </w:p>
        </w:tc>
        <w:tc>
          <w:tcPr>
            <w:tcW w:w="3735" w:type="dxa"/>
          </w:tcPr>
          <w:p w14:paraId="555C4EA8" w14:textId="6DBAD193" w:rsidR="00A51DF2" w:rsidRDefault="00A51DF2" w:rsidP="00A51DF2">
            <w:r>
              <w:t>Transient Voltage (Step Size ?)</w:t>
            </w:r>
          </w:p>
        </w:tc>
        <w:tc>
          <w:tcPr>
            <w:tcW w:w="2686" w:type="dxa"/>
          </w:tcPr>
          <w:p w14:paraId="514272D3" w14:textId="2554D1F8" w:rsidR="00A51DF2" w:rsidRPr="00BC5195" w:rsidRDefault="00A51DF2" w:rsidP="00A51DF2">
            <w:r>
              <w:t>0.01</w:t>
            </w:r>
          </w:p>
        </w:tc>
        <w:tc>
          <w:tcPr>
            <w:tcW w:w="2090" w:type="dxa"/>
          </w:tcPr>
          <w:p w14:paraId="7D3BE2CA" w14:textId="72134A20" w:rsidR="00A51DF2" w:rsidRPr="00BC5195" w:rsidRDefault="00A51DF2" w:rsidP="00A51DF2">
            <w:r>
              <w:t>V</w:t>
            </w:r>
          </w:p>
        </w:tc>
        <w:tc>
          <w:tcPr>
            <w:tcW w:w="2861" w:type="dxa"/>
          </w:tcPr>
          <w:p w14:paraId="7D784CED" w14:textId="77777777" w:rsidR="00A51DF2" w:rsidRPr="00BC5195" w:rsidRDefault="00A51DF2" w:rsidP="00A51DF2"/>
        </w:tc>
        <w:tc>
          <w:tcPr>
            <w:tcW w:w="992" w:type="dxa"/>
          </w:tcPr>
          <w:p w14:paraId="10D1865B" w14:textId="2D0C173C" w:rsidR="00A51DF2" w:rsidRPr="00BC5195" w:rsidRDefault="00A51DF2" w:rsidP="00A51DF2">
            <w:r w:rsidRPr="00212F5C">
              <w:t>yes</w:t>
            </w:r>
          </w:p>
        </w:tc>
      </w:tr>
      <w:tr w:rsidR="00A51DF2" w:rsidRPr="00BC5195" w14:paraId="495186BC" w14:textId="511C1E29" w:rsidTr="00895DFA">
        <w:tc>
          <w:tcPr>
            <w:tcW w:w="2657" w:type="dxa"/>
          </w:tcPr>
          <w:p w14:paraId="1E2A5761" w14:textId="4C120C0B" w:rsidR="00A51DF2" w:rsidRPr="00BC5195" w:rsidRDefault="00A51DF2" w:rsidP="00A51DF2">
            <w:pPr>
              <w:ind w:firstLine="318"/>
            </w:pPr>
            <w:r>
              <w:t>… .</w:t>
            </w:r>
            <w:proofErr w:type="spellStart"/>
            <w:r>
              <w:t>wAC</w:t>
            </w:r>
            <w:proofErr w:type="spellEnd"/>
          </w:p>
        </w:tc>
        <w:tc>
          <w:tcPr>
            <w:tcW w:w="3735" w:type="dxa"/>
          </w:tcPr>
          <w:p w14:paraId="5966E5A6" w14:textId="680151F8" w:rsidR="00A51DF2" w:rsidRDefault="00A51DF2" w:rsidP="00A51DF2">
            <w:r>
              <w:t>?</w:t>
            </w:r>
          </w:p>
        </w:tc>
        <w:tc>
          <w:tcPr>
            <w:tcW w:w="2686" w:type="dxa"/>
          </w:tcPr>
          <w:p w14:paraId="5B850119" w14:textId="3B91EB6C" w:rsidR="00A51DF2" w:rsidRPr="00BC5195" w:rsidRDefault="00A51DF2" w:rsidP="00A51DF2">
            <w:r>
              <w:t>1000</w:t>
            </w:r>
          </w:p>
        </w:tc>
        <w:tc>
          <w:tcPr>
            <w:tcW w:w="2090" w:type="dxa"/>
          </w:tcPr>
          <w:p w14:paraId="1887F639" w14:textId="016B071F" w:rsidR="00A51DF2" w:rsidRPr="00BC5195" w:rsidRDefault="00A51DF2" w:rsidP="00A51DF2">
            <w:r>
              <w:t>?</w:t>
            </w:r>
          </w:p>
        </w:tc>
        <w:tc>
          <w:tcPr>
            <w:tcW w:w="2861" w:type="dxa"/>
          </w:tcPr>
          <w:p w14:paraId="32FDAFE4" w14:textId="77777777" w:rsidR="00A51DF2" w:rsidRPr="00BC5195" w:rsidRDefault="00A51DF2" w:rsidP="00A51DF2"/>
        </w:tc>
        <w:tc>
          <w:tcPr>
            <w:tcW w:w="992" w:type="dxa"/>
          </w:tcPr>
          <w:p w14:paraId="3EBDE136" w14:textId="43E42EBD" w:rsidR="00A51DF2" w:rsidRPr="00BC5195" w:rsidRDefault="00A51DF2" w:rsidP="00A51DF2">
            <w:r w:rsidRPr="00212F5C">
              <w:t>yes</w:t>
            </w:r>
          </w:p>
        </w:tc>
      </w:tr>
      <w:tr w:rsidR="00A51DF2" w:rsidRPr="00BC5195" w14:paraId="38C7B0A4" w14:textId="1575B80D" w:rsidTr="00895DFA">
        <w:tc>
          <w:tcPr>
            <w:tcW w:w="2657" w:type="dxa"/>
          </w:tcPr>
          <w:p w14:paraId="3EE47314" w14:textId="045B8660" w:rsidR="00A51DF2" w:rsidRPr="00BC5195" w:rsidRDefault="00A51DF2" w:rsidP="00A51DF2">
            <w:pPr>
              <w:ind w:firstLine="318"/>
            </w:pPr>
            <w:r>
              <w:t>… .</w:t>
            </w:r>
            <w:proofErr w:type="spellStart"/>
            <w:r>
              <w:t>fastrec</w:t>
            </w:r>
            <w:proofErr w:type="spellEnd"/>
          </w:p>
        </w:tc>
        <w:tc>
          <w:tcPr>
            <w:tcW w:w="3735" w:type="dxa"/>
          </w:tcPr>
          <w:p w14:paraId="5D1F9996" w14:textId="0C7022DA" w:rsidR="00A51DF2" w:rsidRDefault="00A51DF2" w:rsidP="00A51DF2">
            <w:r>
              <w:t>Fast recombination (yes / no) ?</w:t>
            </w:r>
          </w:p>
        </w:tc>
        <w:tc>
          <w:tcPr>
            <w:tcW w:w="2686" w:type="dxa"/>
          </w:tcPr>
          <w:p w14:paraId="2053E8BC" w14:textId="3B36064D" w:rsidR="00A51DF2" w:rsidRPr="00BC5195" w:rsidRDefault="00A51DF2" w:rsidP="00A51DF2">
            <w:r>
              <w:t>0</w:t>
            </w:r>
          </w:p>
        </w:tc>
        <w:tc>
          <w:tcPr>
            <w:tcW w:w="2090" w:type="dxa"/>
          </w:tcPr>
          <w:p w14:paraId="4E143496" w14:textId="6880765F" w:rsidR="00A51DF2" w:rsidRPr="00BC5195" w:rsidRDefault="00A51DF2" w:rsidP="00A51DF2">
            <w:r>
              <w:t>Boolean (true/false)</w:t>
            </w:r>
          </w:p>
        </w:tc>
        <w:tc>
          <w:tcPr>
            <w:tcW w:w="2861" w:type="dxa"/>
          </w:tcPr>
          <w:p w14:paraId="7832327C" w14:textId="2722AB2C" w:rsidR="00A51DF2" w:rsidRPr="00BC5195" w:rsidRDefault="00ED3A09" w:rsidP="00A51DF2">
            <w:r w:rsidRPr="00ED3A09">
              <w:t>Can be used to accelerate finding initial conditions</w:t>
            </w:r>
          </w:p>
        </w:tc>
        <w:tc>
          <w:tcPr>
            <w:tcW w:w="992" w:type="dxa"/>
          </w:tcPr>
          <w:p w14:paraId="60227F9F" w14:textId="23E1EF9D" w:rsidR="00A51DF2" w:rsidRPr="00BC5195" w:rsidRDefault="00A51DF2" w:rsidP="00A51DF2">
            <w:r w:rsidRPr="00212F5C">
              <w:t>yes</w:t>
            </w:r>
          </w:p>
        </w:tc>
      </w:tr>
      <w:tr w:rsidR="00A51DF2" w:rsidRPr="00BC5195" w14:paraId="3B6F73BC" w14:textId="2686D9BE" w:rsidTr="00895DFA">
        <w:tc>
          <w:tcPr>
            <w:tcW w:w="2657" w:type="dxa"/>
          </w:tcPr>
          <w:p w14:paraId="00C03583" w14:textId="6EF6F79E" w:rsidR="00A51DF2" w:rsidRPr="00BC5195" w:rsidRDefault="00A51DF2" w:rsidP="00A51DF2">
            <w:pPr>
              <w:ind w:firstLine="318"/>
            </w:pPr>
            <w:r>
              <w:t>… .BC</w:t>
            </w:r>
          </w:p>
        </w:tc>
        <w:tc>
          <w:tcPr>
            <w:tcW w:w="3735" w:type="dxa"/>
          </w:tcPr>
          <w:p w14:paraId="68D1801C" w14:textId="0BBAC6F8" w:rsidR="00A51DF2" w:rsidRDefault="00ED3A09" w:rsidP="00A51DF2">
            <w:r>
              <w:t>Boundary Conditions</w:t>
            </w:r>
          </w:p>
        </w:tc>
        <w:tc>
          <w:tcPr>
            <w:tcW w:w="2686" w:type="dxa"/>
          </w:tcPr>
          <w:p w14:paraId="482CA1BE" w14:textId="001D6A7D" w:rsidR="00A51DF2" w:rsidRPr="00BC5195" w:rsidRDefault="00A51DF2" w:rsidP="00A51DF2">
            <w:r>
              <w:t>4</w:t>
            </w:r>
          </w:p>
        </w:tc>
        <w:tc>
          <w:tcPr>
            <w:tcW w:w="2090" w:type="dxa"/>
          </w:tcPr>
          <w:p w14:paraId="7345C6B8" w14:textId="690FA057" w:rsidR="00A51DF2" w:rsidRPr="00BC5195" w:rsidRDefault="00A51DF2" w:rsidP="00A51DF2">
            <w:r>
              <w:t>?</w:t>
            </w:r>
          </w:p>
        </w:tc>
        <w:tc>
          <w:tcPr>
            <w:tcW w:w="2861" w:type="dxa"/>
          </w:tcPr>
          <w:p w14:paraId="56E572BC" w14:textId="68ACE663" w:rsidR="00A51DF2" w:rsidRPr="00BC5195" w:rsidRDefault="00ED3A09" w:rsidP="00A51DF2">
            <w:r w:rsidRPr="00ED3A09">
              <w:t>Must be set to one for first solution</w:t>
            </w:r>
            <w:r>
              <w:t xml:space="preserve">, </w:t>
            </w:r>
            <w:r w:rsidRPr="00ED3A09">
              <w:t>BC=5 Impedance measurement</w:t>
            </w:r>
          </w:p>
        </w:tc>
        <w:tc>
          <w:tcPr>
            <w:tcW w:w="992" w:type="dxa"/>
          </w:tcPr>
          <w:p w14:paraId="1E5C25D7" w14:textId="2DB2238B" w:rsidR="00A51DF2" w:rsidRPr="00BC5195" w:rsidRDefault="00A51DF2" w:rsidP="00A51DF2">
            <w:r w:rsidRPr="00212F5C">
              <w:t>yes</w:t>
            </w:r>
          </w:p>
        </w:tc>
      </w:tr>
      <w:tr w:rsidR="00A51DF2" w:rsidRPr="00BC5195" w14:paraId="4C0C4AF5" w14:textId="50247E73" w:rsidTr="00895DFA">
        <w:tc>
          <w:tcPr>
            <w:tcW w:w="2657" w:type="dxa"/>
          </w:tcPr>
          <w:p w14:paraId="15B81C9D" w14:textId="436E6CD2" w:rsidR="00A51DF2" w:rsidRPr="00BC5195" w:rsidRDefault="00A51DF2" w:rsidP="00A51DF2">
            <w:pPr>
              <w:ind w:firstLine="318"/>
            </w:pPr>
            <w:r>
              <w:t>… .</w:t>
            </w:r>
            <w:proofErr w:type="spellStart"/>
            <w:r>
              <w:t>figson</w:t>
            </w:r>
            <w:proofErr w:type="spellEnd"/>
          </w:p>
        </w:tc>
        <w:tc>
          <w:tcPr>
            <w:tcW w:w="3735" w:type="dxa"/>
          </w:tcPr>
          <w:p w14:paraId="532E65C3" w14:textId="2A1F65C4" w:rsidR="00A51DF2" w:rsidRDefault="00ED3A09" w:rsidP="00A51DF2">
            <w:r>
              <w:t>Toggle Figures on/off</w:t>
            </w:r>
          </w:p>
        </w:tc>
        <w:tc>
          <w:tcPr>
            <w:tcW w:w="2686" w:type="dxa"/>
          </w:tcPr>
          <w:p w14:paraId="3602C28E" w14:textId="3D595E7B" w:rsidR="00A51DF2" w:rsidRPr="00BC5195" w:rsidRDefault="00A51DF2" w:rsidP="00A51DF2">
            <w:r>
              <w:t>1</w:t>
            </w:r>
          </w:p>
        </w:tc>
        <w:tc>
          <w:tcPr>
            <w:tcW w:w="2090" w:type="dxa"/>
          </w:tcPr>
          <w:p w14:paraId="22EE9DD3" w14:textId="46F4B3B8" w:rsidR="00A51DF2" w:rsidRPr="00BC5195" w:rsidRDefault="00ED3A09" w:rsidP="00A51DF2">
            <w:r>
              <w:t>Boolean (true/false)</w:t>
            </w:r>
          </w:p>
        </w:tc>
        <w:tc>
          <w:tcPr>
            <w:tcW w:w="2861" w:type="dxa"/>
          </w:tcPr>
          <w:p w14:paraId="37297222" w14:textId="77777777" w:rsidR="00A51DF2" w:rsidRPr="00BC5195" w:rsidRDefault="00A51DF2" w:rsidP="00A51DF2"/>
        </w:tc>
        <w:tc>
          <w:tcPr>
            <w:tcW w:w="992" w:type="dxa"/>
          </w:tcPr>
          <w:p w14:paraId="2313D759" w14:textId="260A463E" w:rsidR="00A51DF2" w:rsidRPr="00BC5195" w:rsidRDefault="00A51DF2" w:rsidP="00A51DF2">
            <w:r w:rsidRPr="00212F5C">
              <w:t>yes</w:t>
            </w:r>
          </w:p>
        </w:tc>
      </w:tr>
      <w:tr w:rsidR="00A51DF2" w:rsidRPr="00BC5195" w14:paraId="4EF8AB01" w14:textId="4B393571" w:rsidTr="00895DFA">
        <w:tc>
          <w:tcPr>
            <w:tcW w:w="2657" w:type="dxa"/>
          </w:tcPr>
          <w:p w14:paraId="2E63F193" w14:textId="51A0F8D0" w:rsidR="00A51DF2" w:rsidRPr="00BC5195" w:rsidRDefault="00A51DF2" w:rsidP="00A51DF2">
            <w:pPr>
              <w:ind w:firstLine="318"/>
            </w:pPr>
            <w:r>
              <w:t>… .side</w:t>
            </w:r>
          </w:p>
        </w:tc>
        <w:tc>
          <w:tcPr>
            <w:tcW w:w="3735" w:type="dxa"/>
          </w:tcPr>
          <w:p w14:paraId="4B376EFE" w14:textId="56900953" w:rsidR="00A51DF2" w:rsidRDefault="00265E6D" w:rsidP="00A51DF2">
            <w:r>
              <w:t>Illumination Side</w:t>
            </w:r>
          </w:p>
        </w:tc>
        <w:tc>
          <w:tcPr>
            <w:tcW w:w="2686" w:type="dxa"/>
          </w:tcPr>
          <w:p w14:paraId="28A9D0E7" w14:textId="288A690E" w:rsidR="00A51DF2" w:rsidRPr="00BC5195" w:rsidRDefault="00A51DF2" w:rsidP="00A51DF2">
            <w:r>
              <w:t>1</w:t>
            </w:r>
          </w:p>
        </w:tc>
        <w:tc>
          <w:tcPr>
            <w:tcW w:w="2090" w:type="dxa"/>
          </w:tcPr>
          <w:p w14:paraId="15C00477" w14:textId="46072149" w:rsidR="00A51DF2" w:rsidRPr="00BC5195" w:rsidRDefault="00265E6D" w:rsidP="00A51DF2">
            <w:r>
              <w:t>1 or 2</w:t>
            </w:r>
          </w:p>
        </w:tc>
        <w:tc>
          <w:tcPr>
            <w:tcW w:w="2861" w:type="dxa"/>
          </w:tcPr>
          <w:p w14:paraId="4B9DDD8D" w14:textId="77777777" w:rsidR="00A51DF2" w:rsidRDefault="00265E6D" w:rsidP="00A51DF2">
            <w:r>
              <w:t>1 = EE (??)</w:t>
            </w:r>
          </w:p>
          <w:p w14:paraId="0277F4D8" w14:textId="6473A6BC" w:rsidR="00265E6D" w:rsidRPr="00BC5195" w:rsidRDefault="00265E6D" w:rsidP="00A51DF2">
            <w:r>
              <w:t>2 = SE (??)</w:t>
            </w:r>
          </w:p>
        </w:tc>
        <w:tc>
          <w:tcPr>
            <w:tcW w:w="992" w:type="dxa"/>
          </w:tcPr>
          <w:p w14:paraId="6CC40E29" w14:textId="73357B95" w:rsidR="00A51DF2" w:rsidRPr="00BC5195" w:rsidRDefault="00A51DF2" w:rsidP="00A51DF2">
            <w:r w:rsidRPr="00212F5C">
              <w:t>yes</w:t>
            </w:r>
          </w:p>
        </w:tc>
      </w:tr>
      <w:tr w:rsidR="00A51DF2" w:rsidRPr="00BC5195" w14:paraId="39F634F8" w14:textId="38601A21" w:rsidTr="00895DFA">
        <w:tc>
          <w:tcPr>
            <w:tcW w:w="2657" w:type="dxa"/>
          </w:tcPr>
          <w:p w14:paraId="7B8AC567" w14:textId="12A850A4" w:rsidR="00A51DF2" w:rsidRPr="00BC5195" w:rsidRDefault="00A51DF2" w:rsidP="00A51DF2">
            <w:pPr>
              <w:ind w:firstLine="318"/>
            </w:pPr>
            <w:r>
              <w:lastRenderedPageBreak/>
              <w:t>… .</w:t>
            </w:r>
            <w:proofErr w:type="spellStart"/>
            <w:r>
              <w:t>calcJ</w:t>
            </w:r>
            <w:proofErr w:type="spellEnd"/>
          </w:p>
        </w:tc>
        <w:tc>
          <w:tcPr>
            <w:tcW w:w="3735" w:type="dxa"/>
          </w:tcPr>
          <w:p w14:paraId="15C3E87F" w14:textId="141849A0" w:rsidR="00A51DF2" w:rsidRDefault="00A51DF2" w:rsidP="00A51DF2">
            <w:r>
              <w:t xml:space="preserve">Calculate </w:t>
            </w:r>
            <w:r w:rsidR="0088627A">
              <w:t>Current</w:t>
            </w:r>
            <w:r>
              <w:t xml:space="preserve"> </w:t>
            </w:r>
            <w:r w:rsidR="0088627A">
              <w:t>Options</w:t>
            </w:r>
          </w:p>
        </w:tc>
        <w:tc>
          <w:tcPr>
            <w:tcW w:w="2686" w:type="dxa"/>
          </w:tcPr>
          <w:p w14:paraId="17BB0F27" w14:textId="60ED05CA" w:rsidR="00A51DF2" w:rsidRPr="00BC5195" w:rsidRDefault="00A51DF2" w:rsidP="00A51DF2">
            <w:r>
              <w:t>1</w:t>
            </w:r>
          </w:p>
        </w:tc>
        <w:tc>
          <w:tcPr>
            <w:tcW w:w="2090" w:type="dxa"/>
          </w:tcPr>
          <w:p w14:paraId="7E411BCA" w14:textId="0589427A" w:rsidR="00A51DF2" w:rsidRPr="00BC5195" w:rsidRDefault="0088627A" w:rsidP="00A51DF2">
            <w:r>
              <w:t>1 or 2</w:t>
            </w:r>
          </w:p>
        </w:tc>
        <w:tc>
          <w:tcPr>
            <w:tcW w:w="2861" w:type="dxa"/>
          </w:tcPr>
          <w:p w14:paraId="22D3FF4F" w14:textId="31C91387" w:rsidR="00A51DF2" w:rsidRPr="00BC5195" w:rsidRDefault="0088627A" w:rsidP="00A51DF2">
            <w:r w:rsidRPr="0088627A">
              <w:t xml:space="preserve">slows down solving </w:t>
            </w:r>
            <w:proofErr w:type="spellStart"/>
            <w:r w:rsidRPr="0088627A">
              <w:t>calcJ</w:t>
            </w:r>
            <w:proofErr w:type="spellEnd"/>
            <w:r w:rsidRPr="0088627A">
              <w:t xml:space="preserve"> = 1, calculates DD currents at every position, </w:t>
            </w:r>
            <w:proofErr w:type="spellStart"/>
            <w:r w:rsidRPr="0088627A">
              <w:t>calcJ</w:t>
            </w:r>
            <w:proofErr w:type="spellEnd"/>
            <w:r w:rsidRPr="0088627A">
              <w:t xml:space="preserve"> = 2, calculates DD at boundary.</w:t>
            </w:r>
          </w:p>
        </w:tc>
        <w:tc>
          <w:tcPr>
            <w:tcW w:w="992" w:type="dxa"/>
          </w:tcPr>
          <w:p w14:paraId="59D738BB" w14:textId="65D2F2C5" w:rsidR="00A51DF2" w:rsidRPr="00BC5195" w:rsidRDefault="00A51DF2" w:rsidP="00A51DF2">
            <w:r w:rsidRPr="00212F5C">
              <w:t>yes</w:t>
            </w:r>
          </w:p>
        </w:tc>
      </w:tr>
      <w:tr w:rsidR="00A51DF2" w:rsidRPr="00BC5195" w14:paraId="44DFECDB" w14:textId="30A8487C" w:rsidTr="00895DFA">
        <w:tc>
          <w:tcPr>
            <w:tcW w:w="2657" w:type="dxa"/>
          </w:tcPr>
          <w:p w14:paraId="156A69AF" w14:textId="2EC3D9AD" w:rsidR="00A51DF2" w:rsidRPr="00BC5195" w:rsidRDefault="00A51DF2" w:rsidP="00A51DF2">
            <w:pPr>
              <w:ind w:firstLine="318"/>
            </w:pPr>
            <w:r>
              <w:t>… .</w:t>
            </w:r>
            <w:proofErr w:type="spellStart"/>
            <w:r>
              <w:t>mobset</w:t>
            </w:r>
            <w:proofErr w:type="spellEnd"/>
          </w:p>
        </w:tc>
        <w:tc>
          <w:tcPr>
            <w:tcW w:w="3735" w:type="dxa"/>
          </w:tcPr>
          <w:p w14:paraId="2E6509A9" w14:textId="349C4398" w:rsidR="00A51DF2" w:rsidRDefault="00253A1D" w:rsidP="00A51DF2">
            <w:r w:rsidRPr="00253A1D">
              <w:t>Switch on/off electron hole mobility</w:t>
            </w:r>
          </w:p>
        </w:tc>
        <w:tc>
          <w:tcPr>
            <w:tcW w:w="2686" w:type="dxa"/>
          </w:tcPr>
          <w:p w14:paraId="75305CE0" w14:textId="00041012" w:rsidR="00A51DF2" w:rsidRPr="00BC5195" w:rsidRDefault="00A51DF2" w:rsidP="00A51DF2">
            <w:r>
              <w:t>1</w:t>
            </w:r>
          </w:p>
        </w:tc>
        <w:tc>
          <w:tcPr>
            <w:tcW w:w="2090" w:type="dxa"/>
          </w:tcPr>
          <w:p w14:paraId="5B67FE53" w14:textId="5A75FAC1" w:rsidR="00A51DF2" w:rsidRPr="00BC5195" w:rsidRDefault="00253A1D" w:rsidP="00A51DF2">
            <w:proofErr w:type="spellStart"/>
            <w:r>
              <w:t>boolean</w:t>
            </w:r>
            <w:proofErr w:type="spellEnd"/>
            <w:r>
              <w:t xml:space="preserve"> (true / false)</w:t>
            </w:r>
          </w:p>
        </w:tc>
        <w:tc>
          <w:tcPr>
            <w:tcW w:w="2861" w:type="dxa"/>
          </w:tcPr>
          <w:p w14:paraId="3F94A738" w14:textId="0C4BAFA3" w:rsidR="00A51DF2" w:rsidRPr="00BC5195" w:rsidRDefault="00253A1D" w:rsidP="00A51DF2">
            <w:r w:rsidRPr="00253A1D">
              <w:t>MUST BE SET TO ZERO FOR INITIAL SOLUTION</w:t>
            </w:r>
          </w:p>
        </w:tc>
        <w:tc>
          <w:tcPr>
            <w:tcW w:w="992" w:type="dxa"/>
          </w:tcPr>
          <w:p w14:paraId="42F17BC3" w14:textId="68B86248" w:rsidR="00A51DF2" w:rsidRPr="00BC5195" w:rsidRDefault="00A51DF2" w:rsidP="00A51DF2">
            <w:r w:rsidRPr="00212F5C">
              <w:t>yes</w:t>
            </w:r>
          </w:p>
        </w:tc>
      </w:tr>
      <w:tr w:rsidR="00A51DF2" w:rsidRPr="00BC5195" w14:paraId="507BBA46" w14:textId="4525C2F4" w:rsidTr="00895DFA">
        <w:tc>
          <w:tcPr>
            <w:tcW w:w="2657" w:type="dxa"/>
          </w:tcPr>
          <w:p w14:paraId="56DBD988" w14:textId="48D5E087" w:rsidR="00A51DF2" w:rsidRPr="00BC5195" w:rsidRDefault="00A51DF2" w:rsidP="00A51DF2">
            <w:pPr>
              <w:ind w:firstLine="318"/>
            </w:pPr>
            <w:r>
              <w:t>… .</w:t>
            </w:r>
            <w:proofErr w:type="spellStart"/>
            <w:r>
              <w:t>symm</w:t>
            </w:r>
            <w:proofErr w:type="spellEnd"/>
          </w:p>
        </w:tc>
        <w:tc>
          <w:tcPr>
            <w:tcW w:w="3735" w:type="dxa"/>
          </w:tcPr>
          <w:p w14:paraId="4B350E72" w14:textId="24B9EDA1" w:rsidR="00A51DF2" w:rsidRDefault="00A51DF2" w:rsidP="00A51DF2">
            <w:r>
              <w:t>?</w:t>
            </w:r>
          </w:p>
        </w:tc>
        <w:tc>
          <w:tcPr>
            <w:tcW w:w="2686" w:type="dxa"/>
          </w:tcPr>
          <w:p w14:paraId="4D7815A9" w14:textId="36E9356B" w:rsidR="00A51DF2" w:rsidRPr="00BC5195" w:rsidRDefault="00A51DF2" w:rsidP="00A51DF2">
            <w:r>
              <w:t>0</w:t>
            </w:r>
          </w:p>
        </w:tc>
        <w:tc>
          <w:tcPr>
            <w:tcW w:w="2090" w:type="dxa"/>
          </w:tcPr>
          <w:p w14:paraId="12E3E3F7" w14:textId="7281B2D7" w:rsidR="00A51DF2" w:rsidRPr="00BC5195" w:rsidRDefault="00292F37" w:rsidP="00A51DF2">
            <w:r>
              <w:t>?</w:t>
            </w:r>
          </w:p>
        </w:tc>
        <w:tc>
          <w:tcPr>
            <w:tcW w:w="2861" w:type="dxa"/>
          </w:tcPr>
          <w:p w14:paraId="4BAD3FF7" w14:textId="77777777" w:rsidR="00A51DF2" w:rsidRPr="00BC5195" w:rsidRDefault="00A51DF2" w:rsidP="00A51DF2"/>
        </w:tc>
        <w:tc>
          <w:tcPr>
            <w:tcW w:w="992" w:type="dxa"/>
          </w:tcPr>
          <w:p w14:paraId="54B4DFAF" w14:textId="049F4185" w:rsidR="00A51DF2" w:rsidRPr="00BC5195" w:rsidRDefault="00A51DF2" w:rsidP="00A51DF2">
            <w:r w:rsidRPr="00212F5C">
              <w:t>yes</w:t>
            </w:r>
          </w:p>
        </w:tc>
      </w:tr>
      <w:tr w:rsidR="00A51DF2" w:rsidRPr="00BC5195" w14:paraId="4903455A" w14:textId="39F61CA2" w:rsidTr="00895DFA">
        <w:tc>
          <w:tcPr>
            <w:tcW w:w="2657" w:type="dxa"/>
          </w:tcPr>
          <w:p w14:paraId="5AD0D5C3" w14:textId="638128D8" w:rsidR="00A51DF2" w:rsidRPr="00BC5195" w:rsidRDefault="00A51DF2" w:rsidP="00A51DF2">
            <w:pPr>
              <w:ind w:firstLine="318"/>
            </w:pPr>
            <w:r>
              <w:t>… .equilibrium</w:t>
            </w:r>
          </w:p>
        </w:tc>
        <w:tc>
          <w:tcPr>
            <w:tcW w:w="3735" w:type="dxa"/>
          </w:tcPr>
          <w:p w14:paraId="18A591A7" w14:textId="12153786" w:rsidR="00A51DF2" w:rsidRDefault="00A51DF2" w:rsidP="00A51DF2">
            <w:r>
              <w:t>System in Equilibrium (yes / no) ?</w:t>
            </w:r>
          </w:p>
        </w:tc>
        <w:tc>
          <w:tcPr>
            <w:tcW w:w="2686" w:type="dxa"/>
          </w:tcPr>
          <w:p w14:paraId="22D17828" w14:textId="2BB30A2A" w:rsidR="00A51DF2" w:rsidRPr="00BC5195" w:rsidRDefault="00A51DF2" w:rsidP="00A51DF2">
            <w:r>
              <w:t>0</w:t>
            </w:r>
          </w:p>
        </w:tc>
        <w:tc>
          <w:tcPr>
            <w:tcW w:w="2090" w:type="dxa"/>
          </w:tcPr>
          <w:p w14:paraId="58FB4AC1" w14:textId="74B6CDB3" w:rsidR="00A51DF2" w:rsidRPr="00BC5195" w:rsidRDefault="00292F37" w:rsidP="00A51DF2">
            <w:r>
              <w:t>?</w:t>
            </w:r>
          </w:p>
        </w:tc>
        <w:tc>
          <w:tcPr>
            <w:tcW w:w="2861" w:type="dxa"/>
          </w:tcPr>
          <w:p w14:paraId="3B6FBF1B" w14:textId="77777777" w:rsidR="00A51DF2" w:rsidRPr="00BC5195" w:rsidRDefault="00A51DF2" w:rsidP="00A51DF2"/>
        </w:tc>
        <w:tc>
          <w:tcPr>
            <w:tcW w:w="992" w:type="dxa"/>
          </w:tcPr>
          <w:p w14:paraId="31B54772" w14:textId="6CA14B3A" w:rsidR="00A51DF2" w:rsidRPr="00BC5195" w:rsidRDefault="00A51DF2" w:rsidP="00A51DF2">
            <w:r w:rsidRPr="00212F5C">
              <w:t>yes</w:t>
            </w:r>
          </w:p>
        </w:tc>
      </w:tr>
      <w:tr w:rsidR="00A51DF2" w:rsidRPr="00BC5195" w14:paraId="5A8EC61D" w14:textId="1282BD07" w:rsidTr="00895DFA">
        <w:tc>
          <w:tcPr>
            <w:tcW w:w="2657" w:type="dxa"/>
          </w:tcPr>
          <w:p w14:paraId="06F27EB6" w14:textId="34026991" w:rsidR="00A51DF2" w:rsidRPr="00BC5195" w:rsidRDefault="00A51DF2" w:rsidP="00A51DF2">
            <w:pPr>
              <w:ind w:firstLine="318"/>
            </w:pPr>
            <w:r>
              <w:t>… .</w:t>
            </w:r>
            <w:proofErr w:type="spellStart"/>
            <w:r>
              <w:t>discretetrap</w:t>
            </w:r>
            <w:proofErr w:type="spellEnd"/>
            <w:r>
              <w:t xml:space="preserve"> </w:t>
            </w:r>
          </w:p>
        </w:tc>
        <w:tc>
          <w:tcPr>
            <w:tcW w:w="3735" w:type="dxa"/>
          </w:tcPr>
          <w:p w14:paraId="1FF3CE48" w14:textId="2C2B3910" w:rsidR="00A51DF2" w:rsidRDefault="00A51DF2" w:rsidP="00A51DF2">
            <w:r>
              <w:t>Consider discrete Traps (yes / no) ?</w:t>
            </w:r>
          </w:p>
        </w:tc>
        <w:tc>
          <w:tcPr>
            <w:tcW w:w="2686" w:type="dxa"/>
          </w:tcPr>
          <w:p w14:paraId="673D628A" w14:textId="0E99A8C1" w:rsidR="00A51DF2" w:rsidRPr="00BC5195" w:rsidRDefault="00A51DF2" w:rsidP="00A51DF2">
            <w:r>
              <w:t>0</w:t>
            </w:r>
          </w:p>
        </w:tc>
        <w:tc>
          <w:tcPr>
            <w:tcW w:w="2090" w:type="dxa"/>
          </w:tcPr>
          <w:p w14:paraId="38FA45CA" w14:textId="23FE45F0" w:rsidR="00A51DF2" w:rsidRPr="00BC5195" w:rsidRDefault="00292F37" w:rsidP="00A51DF2">
            <w:r>
              <w:t>?</w:t>
            </w:r>
          </w:p>
        </w:tc>
        <w:tc>
          <w:tcPr>
            <w:tcW w:w="2861" w:type="dxa"/>
          </w:tcPr>
          <w:p w14:paraId="7454214F" w14:textId="77777777" w:rsidR="00A51DF2" w:rsidRPr="00BC5195" w:rsidRDefault="00A51DF2" w:rsidP="00A51DF2"/>
        </w:tc>
        <w:tc>
          <w:tcPr>
            <w:tcW w:w="992" w:type="dxa"/>
          </w:tcPr>
          <w:p w14:paraId="3C9A7C80" w14:textId="02CFEDF4" w:rsidR="00A51DF2" w:rsidRPr="00BC5195" w:rsidRDefault="00A51DF2" w:rsidP="00A51DF2">
            <w:r w:rsidRPr="00212F5C">
              <w:t>yes</w:t>
            </w:r>
          </w:p>
        </w:tc>
      </w:tr>
      <w:tr w:rsidR="00A51DF2" w:rsidRPr="00BC5195" w14:paraId="11E96FFE" w14:textId="0DA714DE" w:rsidTr="00895DFA">
        <w:tc>
          <w:tcPr>
            <w:tcW w:w="2657" w:type="dxa"/>
          </w:tcPr>
          <w:p w14:paraId="45FB8E86" w14:textId="4468640C" w:rsidR="00A51DF2" w:rsidRPr="00BC5195" w:rsidRDefault="00A51DF2" w:rsidP="00A51DF2">
            <w:pPr>
              <w:ind w:firstLine="318"/>
            </w:pPr>
            <w:r>
              <w:t>… .</w:t>
            </w:r>
            <w:proofErr w:type="spellStart"/>
            <w:r>
              <w:t>V_fun_type</w:t>
            </w:r>
            <w:proofErr w:type="spellEnd"/>
          </w:p>
        </w:tc>
        <w:tc>
          <w:tcPr>
            <w:tcW w:w="3735" w:type="dxa"/>
          </w:tcPr>
          <w:p w14:paraId="5E977D2D" w14:textId="1D0F8CCA" w:rsidR="00A51DF2" w:rsidRDefault="00A51DF2" w:rsidP="00A51DF2">
            <w:r>
              <w:t>Voltage function type</w:t>
            </w:r>
          </w:p>
        </w:tc>
        <w:tc>
          <w:tcPr>
            <w:tcW w:w="2686" w:type="dxa"/>
          </w:tcPr>
          <w:p w14:paraId="74AA00A9" w14:textId="0DDB5F46" w:rsidR="00A51DF2" w:rsidRPr="00BC5195" w:rsidRDefault="00A51DF2" w:rsidP="00A51DF2">
            <w:r>
              <w:t>‘constant’</w:t>
            </w:r>
          </w:p>
        </w:tc>
        <w:tc>
          <w:tcPr>
            <w:tcW w:w="2090" w:type="dxa"/>
          </w:tcPr>
          <w:p w14:paraId="38E84104" w14:textId="38074FE6" w:rsidR="00A51DF2" w:rsidRPr="00BC5195" w:rsidRDefault="00A51DF2" w:rsidP="00A51DF2">
            <w:r>
              <w:t>character vector</w:t>
            </w:r>
          </w:p>
        </w:tc>
        <w:tc>
          <w:tcPr>
            <w:tcW w:w="2861" w:type="dxa"/>
          </w:tcPr>
          <w:p w14:paraId="41130667" w14:textId="56A06913" w:rsidR="00A51DF2" w:rsidRPr="00BC5195" w:rsidRDefault="00A51DF2" w:rsidP="00A51DF2">
            <w:r>
              <w:t>options: ‘constant’ / … ?</w:t>
            </w:r>
          </w:p>
        </w:tc>
        <w:tc>
          <w:tcPr>
            <w:tcW w:w="992" w:type="dxa"/>
          </w:tcPr>
          <w:p w14:paraId="5DD83E5F" w14:textId="7DE8631B" w:rsidR="00A51DF2" w:rsidRDefault="00A51DF2" w:rsidP="00A51DF2">
            <w:r w:rsidRPr="00212F5C">
              <w:t>yes</w:t>
            </w:r>
          </w:p>
        </w:tc>
      </w:tr>
      <w:tr w:rsidR="00A51DF2" w:rsidRPr="00BC5195" w14:paraId="426087FB" w14:textId="4BDDA56B" w:rsidTr="00895DFA">
        <w:tc>
          <w:tcPr>
            <w:tcW w:w="2657" w:type="dxa"/>
          </w:tcPr>
          <w:p w14:paraId="1ACD675D" w14:textId="5A25FFEA" w:rsidR="00A51DF2" w:rsidRPr="00BC5195" w:rsidRDefault="00A51DF2" w:rsidP="00A51DF2">
            <w:pPr>
              <w:ind w:firstLine="318"/>
            </w:pPr>
            <w:r>
              <w:t>… .</w:t>
            </w:r>
            <w:proofErr w:type="spellStart"/>
            <w:r>
              <w:t>V_fun_arg</w:t>
            </w:r>
            <w:proofErr w:type="spellEnd"/>
          </w:p>
        </w:tc>
        <w:tc>
          <w:tcPr>
            <w:tcW w:w="3735" w:type="dxa"/>
          </w:tcPr>
          <w:p w14:paraId="550314EE" w14:textId="3EB91121" w:rsidR="00A51DF2" w:rsidRDefault="00A51DF2" w:rsidP="00A51DF2">
            <w:r>
              <w:t>Voltage function arguments</w:t>
            </w:r>
          </w:p>
        </w:tc>
        <w:tc>
          <w:tcPr>
            <w:tcW w:w="2686" w:type="dxa"/>
          </w:tcPr>
          <w:p w14:paraId="7246C680" w14:textId="299EF57C" w:rsidR="00A51DF2" w:rsidRPr="00BC5195" w:rsidRDefault="00A51DF2" w:rsidP="00A51DF2">
            <w:r>
              <w:t>[0 1 5e-5]</w:t>
            </w:r>
          </w:p>
        </w:tc>
        <w:tc>
          <w:tcPr>
            <w:tcW w:w="2090" w:type="dxa"/>
          </w:tcPr>
          <w:p w14:paraId="203A06C0" w14:textId="1128C889" w:rsidR="00A51DF2" w:rsidRPr="00BC5195" w:rsidRDefault="00A51DF2" w:rsidP="00A51DF2">
            <w:r>
              <w:t>?</w:t>
            </w:r>
          </w:p>
        </w:tc>
        <w:tc>
          <w:tcPr>
            <w:tcW w:w="2861" w:type="dxa"/>
          </w:tcPr>
          <w:p w14:paraId="6D21BD1A" w14:textId="77777777" w:rsidR="00A51DF2" w:rsidRPr="00BC5195" w:rsidRDefault="00A51DF2" w:rsidP="00A51DF2"/>
        </w:tc>
        <w:tc>
          <w:tcPr>
            <w:tcW w:w="992" w:type="dxa"/>
          </w:tcPr>
          <w:p w14:paraId="111FCAB9" w14:textId="572F0F3A" w:rsidR="00A51DF2" w:rsidRPr="00BC5195" w:rsidRDefault="00A51DF2" w:rsidP="00A51DF2">
            <w:r w:rsidRPr="00212F5C">
              <w:t>yes</w:t>
            </w:r>
          </w:p>
        </w:tc>
      </w:tr>
      <w:tr w:rsidR="00A51DF2" w:rsidRPr="00BC5195" w14:paraId="52408371" w14:textId="0BB0CE50" w:rsidTr="00895DFA">
        <w:tc>
          <w:tcPr>
            <w:tcW w:w="2657" w:type="dxa"/>
          </w:tcPr>
          <w:p w14:paraId="1A184567" w14:textId="47D1B6CA" w:rsidR="00A51DF2" w:rsidRPr="00BC5195" w:rsidRDefault="00A51DF2" w:rsidP="00A51DF2">
            <w:pPr>
              <w:ind w:firstLine="318"/>
            </w:pPr>
            <w:r>
              <w:t>… .</w:t>
            </w:r>
            <w:proofErr w:type="spellStart"/>
            <w:r>
              <w:t>Vbi</w:t>
            </w:r>
            <w:proofErr w:type="spellEnd"/>
          </w:p>
        </w:tc>
        <w:tc>
          <w:tcPr>
            <w:tcW w:w="3735" w:type="dxa"/>
          </w:tcPr>
          <w:p w14:paraId="302B4581" w14:textId="64A1FD05" w:rsidR="00A51DF2" w:rsidRDefault="00A51DF2" w:rsidP="00A51DF2">
            <w:r>
              <w:t>?</w:t>
            </w:r>
          </w:p>
        </w:tc>
        <w:tc>
          <w:tcPr>
            <w:tcW w:w="2686" w:type="dxa"/>
          </w:tcPr>
          <w:p w14:paraId="07162B7A" w14:textId="4A716EDA" w:rsidR="00A51DF2" w:rsidRPr="00BC5195" w:rsidRDefault="00A51DF2" w:rsidP="00A51DF2">
            <w:r>
              <w:t>1.2049</w:t>
            </w:r>
          </w:p>
        </w:tc>
        <w:tc>
          <w:tcPr>
            <w:tcW w:w="2090" w:type="dxa"/>
          </w:tcPr>
          <w:p w14:paraId="788E90FA" w14:textId="122F0A04" w:rsidR="00A51DF2" w:rsidRPr="00BC5195" w:rsidRDefault="00A51DF2" w:rsidP="00A51DF2">
            <w:r>
              <w:t>?</w:t>
            </w:r>
          </w:p>
        </w:tc>
        <w:tc>
          <w:tcPr>
            <w:tcW w:w="2861" w:type="dxa"/>
          </w:tcPr>
          <w:p w14:paraId="105CC6BA" w14:textId="77777777" w:rsidR="00A51DF2" w:rsidRPr="00BC5195" w:rsidRDefault="00A51DF2" w:rsidP="00A51DF2"/>
        </w:tc>
        <w:tc>
          <w:tcPr>
            <w:tcW w:w="992" w:type="dxa"/>
          </w:tcPr>
          <w:p w14:paraId="18E781E5" w14:textId="4367FDC2" w:rsidR="00A51DF2" w:rsidRPr="00BC5195" w:rsidRDefault="00A51DF2" w:rsidP="00A51DF2">
            <w:r w:rsidRPr="00212F5C">
              <w:t>yes</w:t>
            </w:r>
          </w:p>
        </w:tc>
      </w:tr>
      <w:tr w:rsidR="00895DFA" w:rsidRPr="00592FE5" w14:paraId="550C90A9" w14:textId="046EF5D4" w:rsidTr="00895DFA">
        <w:tc>
          <w:tcPr>
            <w:tcW w:w="2657" w:type="dxa"/>
          </w:tcPr>
          <w:p w14:paraId="58938AF6" w14:textId="61035B4A" w:rsidR="00895DFA" w:rsidRPr="00592FE5" w:rsidRDefault="00895DFA" w:rsidP="005125FD">
            <w:pPr>
              <w:rPr>
                <w:b/>
                <w:bCs/>
              </w:rPr>
            </w:pPr>
            <w:proofErr w:type="spellStart"/>
            <w:r w:rsidRPr="00592FE5">
              <w:rPr>
                <w:b/>
                <w:bCs/>
              </w:rPr>
              <w:t>DP.layer_colour</w:t>
            </w:r>
            <w:proofErr w:type="spellEnd"/>
          </w:p>
        </w:tc>
        <w:tc>
          <w:tcPr>
            <w:tcW w:w="3735" w:type="dxa"/>
          </w:tcPr>
          <w:p w14:paraId="2F46DBC1" w14:textId="628D74FB" w:rsidR="00895DFA" w:rsidRPr="00592FE5" w:rsidRDefault="00895DFA" w:rsidP="005125FD">
            <w:pPr>
              <w:rPr>
                <w:b/>
                <w:bCs/>
              </w:rPr>
            </w:pPr>
            <w:r w:rsidRPr="00592FE5">
              <w:rPr>
                <w:b/>
                <w:bCs/>
              </w:rPr>
              <w:t>Layer Colour (for plotting?)</w:t>
            </w:r>
          </w:p>
        </w:tc>
        <w:tc>
          <w:tcPr>
            <w:tcW w:w="2686" w:type="dxa"/>
          </w:tcPr>
          <w:p w14:paraId="4C695387" w14:textId="2E9E0C6F" w:rsidR="00895DFA" w:rsidRPr="00592FE5" w:rsidRDefault="00895DFA" w:rsidP="005125FD">
            <w:pPr>
              <w:rPr>
                <w:b/>
                <w:bCs/>
              </w:rPr>
            </w:pPr>
            <w:r w:rsidRPr="00592FE5">
              <w:rPr>
                <w:b/>
                <w:bCs/>
              </w:rPr>
              <w:t>[6 x 3 double]</w:t>
            </w:r>
          </w:p>
        </w:tc>
        <w:tc>
          <w:tcPr>
            <w:tcW w:w="2090" w:type="dxa"/>
          </w:tcPr>
          <w:p w14:paraId="7FB648C4" w14:textId="57B988CB" w:rsidR="00895DFA" w:rsidRPr="00592FE5" w:rsidRDefault="00895DFA" w:rsidP="005125FD">
            <w:pPr>
              <w:rPr>
                <w:b/>
                <w:bCs/>
              </w:rPr>
            </w:pPr>
            <w:r w:rsidRPr="00592FE5">
              <w:rPr>
                <w:b/>
                <w:bCs/>
              </w:rPr>
              <w:t>RGB ?</w:t>
            </w:r>
          </w:p>
        </w:tc>
        <w:tc>
          <w:tcPr>
            <w:tcW w:w="2861" w:type="dxa"/>
          </w:tcPr>
          <w:p w14:paraId="0F128888" w14:textId="77777777" w:rsidR="00895DFA" w:rsidRPr="00592FE5" w:rsidRDefault="00895DFA" w:rsidP="005125FD">
            <w:pPr>
              <w:rPr>
                <w:b/>
                <w:bCs/>
              </w:rPr>
            </w:pPr>
          </w:p>
        </w:tc>
        <w:tc>
          <w:tcPr>
            <w:tcW w:w="992" w:type="dxa"/>
          </w:tcPr>
          <w:p w14:paraId="2FD96C01" w14:textId="230C142C" w:rsidR="00895DFA" w:rsidRPr="00592FE5" w:rsidRDefault="00A51DF2" w:rsidP="005125FD">
            <w:pPr>
              <w:rPr>
                <w:b/>
                <w:bCs/>
              </w:rPr>
            </w:pPr>
            <w:r>
              <w:rPr>
                <w:b/>
                <w:bCs/>
              </w:rPr>
              <w:t>?</w:t>
            </w:r>
          </w:p>
        </w:tc>
      </w:tr>
      <w:tr w:rsidR="00A51DF2" w:rsidRPr="00480EA3" w14:paraId="156161DA" w14:textId="43113FB9" w:rsidTr="00895DFA">
        <w:tc>
          <w:tcPr>
            <w:tcW w:w="2657" w:type="dxa"/>
          </w:tcPr>
          <w:p w14:paraId="06530319" w14:textId="469B5984" w:rsidR="00A51DF2" w:rsidRPr="00480EA3" w:rsidRDefault="00A51DF2" w:rsidP="00A51DF2">
            <w:pPr>
              <w:rPr>
                <w:b/>
                <w:bCs/>
              </w:rPr>
            </w:pPr>
            <w:proofErr w:type="spellStart"/>
            <w:r w:rsidRPr="00480EA3">
              <w:rPr>
                <w:b/>
                <w:bCs/>
              </w:rPr>
              <w:t>DP.results</w:t>
            </w:r>
            <w:proofErr w:type="spellEnd"/>
          </w:p>
        </w:tc>
        <w:tc>
          <w:tcPr>
            <w:tcW w:w="3735" w:type="dxa"/>
          </w:tcPr>
          <w:p w14:paraId="39AA7DA5" w14:textId="75D294B2" w:rsidR="00A51DF2" w:rsidRPr="00480EA3" w:rsidRDefault="00A51DF2" w:rsidP="00A51DF2">
            <w:pPr>
              <w:rPr>
                <w:b/>
                <w:bCs/>
              </w:rPr>
            </w:pPr>
            <w:r w:rsidRPr="00480EA3">
              <w:rPr>
                <w:b/>
                <w:bCs/>
              </w:rPr>
              <w:t>Calculated Results</w:t>
            </w:r>
          </w:p>
        </w:tc>
        <w:tc>
          <w:tcPr>
            <w:tcW w:w="2686" w:type="dxa"/>
          </w:tcPr>
          <w:p w14:paraId="5CA2F92F" w14:textId="77777777" w:rsidR="00A51DF2" w:rsidRPr="00480EA3" w:rsidRDefault="00A51DF2" w:rsidP="00A51DF2">
            <w:pPr>
              <w:rPr>
                <w:b/>
                <w:bCs/>
              </w:rPr>
            </w:pPr>
          </w:p>
        </w:tc>
        <w:tc>
          <w:tcPr>
            <w:tcW w:w="2090" w:type="dxa"/>
          </w:tcPr>
          <w:p w14:paraId="733E5C88" w14:textId="77777777" w:rsidR="00A51DF2" w:rsidRPr="00480EA3" w:rsidRDefault="00A51DF2" w:rsidP="00A51DF2">
            <w:pPr>
              <w:rPr>
                <w:b/>
                <w:bCs/>
              </w:rPr>
            </w:pPr>
          </w:p>
        </w:tc>
        <w:tc>
          <w:tcPr>
            <w:tcW w:w="2861" w:type="dxa"/>
          </w:tcPr>
          <w:p w14:paraId="3A70D327" w14:textId="77777777" w:rsidR="00A51DF2" w:rsidRPr="00480EA3" w:rsidRDefault="00A51DF2" w:rsidP="00A51DF2">
            <w:pPr>
              <w:rPr>
                <w:b/>
                <w:bCs/>
              </w:rPr>
            </w:pPr>
          </w:p>
        </w:tc>
        <w:tc>
          <w:tcPr>
            <w:tcW w:w="992" w:type="dxa"/>
          </w:tcPr>
          <w:p w14:paraId="07C6827D" w14:textId="13221166" w:rsidR="00A51DF2" w:rsidRPr="00480EA3" w:rsidRDefault="00A51DF2" w:rsidP="00A51DF2">
            <w:pPr>
              <w:rPr>
                <w:b/>
                <w:bCs/>
              </w:rPr>
            </w:pPr>
            <w:r w:rsidRPr="0004234D">
              <w:t>no</w:t>
            </w:r>
          </w:p>
        </w:tc>
      </w:tr>
      <w:tr w:rsidR="00A51DF2" w:rsidRPr="00BC5195" w14:paraId="3EBB124D" w14:textId="6588A690" w:rsidTr="00895DFA">
        <w:tc>
          <w:tcPr>
            <w:tcW w:w="2657" w:type="dxa"/>
          </w:tcPr>
          <w:p w14:paraId="6C40EBAA" w14:textId="7C9DD72B" w:rsidR="00A51DF2" w:rsidRPr="00BC5195" w:rsidRDefault="00A51DF2" w:rsidP="00A51DF2">
            <w:pPr>
              <w:ind w:firstLine="318"/>
            </w:pPr>
            <w:r w:rsidRPr="00BC5195">
              <w:t>DP.results</w:t>
            </w:r>
            <w:r>
              <w:t>.J0</w:t>
            </w:r>
          </w:p>
        </w:tc>
        <w:tc>
          <w:tcPr>
            <w:tcW w:w="3735" w:type="dxa"/>
          </w:tcPr>
          <w:p w14:paraId="119DCD80" w14:textId="099470F7" w:rsidR="00A51DF2" w:rsidRPr="00BC5195" w:rsidRDefault="00A51DF2" w:rsidP="00A51DF2">
            <w:r>
              <w:t>Dark Current</w:t>
            </w:r>
          </w:p>
        </w:tc>
        <w:tc>
          <w:tcPr>
            <w:tcW w:w="2686" w:type="dxa"/>
          </w:tcPr>
          <w:p w14:paraId="6DE15AF9" w14:textId="361EBA6E" w:rsidR="00A51DF2" w:rsidRPr="00BC5195" w:rsidRDefault="00A51DF2" w:rsidP="00A51DF2">
            <w:r>
              <w:t>6.03e-15</w:t>
            </w:r>
          </w:p>
        </w:tc>
        <w:tc>
          <w:tcPr>
            <w:tcW w:w="2090" w:type="dxa"/>
          </w:tcPr>
          <w:p w14:paraId="796BFA7D" w14:textId="057CC67B" w:rsidR="00A51DF2" w:rsidRPr="00BC5195" w:rsidRDefault="00A51DF2" w:rsidP="00A51DF2">
            <w:r>
              <w:t>mA … ?</w:t>
            </w:r>
          </w:p>
        </w:tc>
        <w:tc>
          <w:tcPr>
            <w:tcW w:w="2861" w:type="dxa"/>
          </w:tcPr>
          <w:p w14:paraId="3E758D50" w14:textId="77777777" w:rsidR="00A51DF2" w:rsidRPr="00BC5195" w:rsidRDefault="00A51DF2" w:rsidP="00A51DF2"/>
        </w:tc>
        <w:tc>
          <w:tcPr>
            <w:tcW w:w="992" w:type="dxa"/>
          </w:tcPr>
          <w:p w14:paraId="466AC225" w14:textId="1D022BB5" w:rsidR="00A51DF2" w:rsidRPr="00BC5195" w:rsidRDefault="00A51DF2" w:rsidP="00A51DF2">
            <w:r w:rsidRPr="0004234D">
              <w:t>no</w:t>
            </w:r>
          </w:p>
        </w:tc>
      </w:tr>
      <w:tr w:rsidR="00A51DF2" w:rsidRPr="00BC5195" w14:paraId="3474FB53" w14:textId="08A6EB7F" w:rsidTr="00895DFA">
        <w:tc>
          <w:tcPr>
            <w:tcW w:w="2657" w:type="dxa"/>
          </w:tcPr>
          <w:p w14:paraId="029E4AC0" w14:textId="03B809B5" w:rsidR="00A51DF2" w:rsidRPr="00BC5195" w:rsidRDefault="00A51DF2" w:rsidP="00A51DF2">
            <w:pPr>
              <w:ind w:firstLine="318"/>
            </w:pPr>
            <w:proofErr w:type="spellStart"/>
            <w:r w:rsidRPr="00BC5195">
              <w:t>DP.results</w:t>
            </w:r>
            <w:r>
              <w:t>.DVnr</w:t>
            </w:r>
            <w:proofErr w:type="spellEnd"/>
          </w:p>
        </w:tc>
        <w:tc>
          <w:tcPr>
            <w:tcW w:w="3735" w:type="dxa"/>
          </w:tcPr>
          <w:p w14:paraId="0DA661E6" w14:textId="422DE7CF" w:rsidR="00A51DF2" w:rsidRPr="00BC5195" w:rsidRDefault="00A51DF2" w:rsidP="00A51DF2">
            <w:r>
              <w:t>Non Radiative Voltage Loss</w:t>
            </w:r>
          </w:p>
        </w:tc>
        <w:tc>
          <w:tcPr>
            <w:tcW w:w="2686" w:type="dxa"/>
          </w:tcPr>
          <w:p w14:paraId="4306663C" w14:textId="7432A861" w:rsidR="00A51DF2" w:rsidRPr="00BC5195" w:rsidRDefault="00A51DF2" w:rsidP="00A51DF2">
            <w:r>
              <w:t>0.3028</w:t>
            </w:r>
          </w:p>
        </w:tc>
        <w:tc>
          <w:tcPr>
            <w:tcW w:w="2090" w:type="dxa"/>
          </w:tcPr>
          <w:p w14:paraId="678CE6AF" w14:textId="7622CA53" w:rsidR="00A51DF2" w:rsidRPr="00BC5195" w:rsidRDefault="00A51DF2" w:rsidP="00A51DF2">
            <w:r>
              <w:t>V</w:t>
            </w:r>
          </w:p>
        </w:tc>
        <w:tc>
          <w:tcPr>
            <w:tcW w:w="2861" w:type="dxa"/>
          </w:tcPr>
          <w:p w14:paraId="237AAE14" w14:textId="77777777" w:rsidR="00A51DF2" w:rsidRPr="00BC5195" w:rsidRDefault="00A51DF2" w:rsidP="00A51DF2"/>
        </w:tc>
        <w:tc>
          <w:tcPr>
            <w:tcW w:w="992" w:type="dxa"/>
          </w:tcPr>
          <w:p w14:paraId="06A529C0" w14:textId="77537453" w:rsidR="00A51DF2" w:rsidRPr="00BC5195" w:rsidRDefault="00A51DF2" w:rsidP="00A51DF2">
            <w:r w:rsidRPr="0004234D">
              <w:t>no</w:t>
            </w:r>
          </w:p>
        </w:tc>
      </w:tr>
      <w:tr w:rsidR="00A51DF2" w:rsidRPr="00BC5195" w14:paraId="71DB777E" w14:textId="093F7096" w:rsidTr="00895DFA">
        <w:tc>
          <w:tcPr>
            <w:tcW w:w="2657" w:type="dxa"/>
          </w:tcPr>
          <w:p w14:paraId="5728491B" w14:textId="05C55438" w:rsidR="00A51DF2" w:rsidRPr="00BC5195" w:rsidRDefault="00A51DF2" w:rsidP="00A51DF2">
            <w:pPr>
              <w:ind w:firstLine="318"/>
            </w:pPr>
            <w:proofErr w:type="spellStart"/>
            <w:r w:rsidRPr="00BC5195">
              <w:t>DP.results</w:t>
            </w:r>
            <w:r>
              <w:t>.Voc</w:t>
            </w:r>
            <w:proofErr w:type="spellEnd"/>
          </w:p>
        </w:tc>
        <w:tc>
          <w:tcPr>
            <w:tcW w:w="3735" w:type="dxa"/>
          </w:tcPr>
          <w:p w14:paraId="3F896BEC" w14:textId="3051560C" w:rsidR="00A51DF2" w:rsidRPr="00BC5195" w:rsidRDefault="00A51DF2" w:rsidP="00A51DF2">
            <w:r>
              <w:t>Open Circuit Voltage</w:t>
            </w:r>
          </w:p>
        </w:tc>
        <w:tc>
          <w:tcPr>
            <w:tcW w:w="2686" w:type="dxa"/>
          </w:tcPr>
          <w:p w14:paraId="15FE11C8" w14:textId="1C68F87E" w:rsidR="00A51DF2" w:rsidRPr="00BC5195" w:rsidRDefault="00A51DF2" w:rsidP="00A51DF2">
            <w:r>
              <w:t>0.9289</w:t>
            </w:r>
          </w:p>
        </w:tc>
        <w:tc>
          <w:tcPr>
            <w:tcW w:w="2090" w:type="dxa"/>
          </w:tcPr>
          <w:p w14:paraId="4EFCDF5A" w14:textId="0211A815" w:rsidR="00A51DF2" w:rsidRPr="00BC5195" w:rsidRDefault="00A51DF2" w:rsidP="00A51DF2">
            <w:r>
              <w:t>V</w:t>
            </w:r>
          </w:p>
        </w:tc>
        <w:tc>
          <w:tcPr>
            <w:tcW w:w="2861" w:type="dxa"/>
          </w:tcPr>
          <w:p w14:paraId="5611544A" w14:textId="77777777" w:rsidR="00A51DF2" w:rsidRPr="00BC5195" w:rsidRDefault="00A51DF2" w:rsidP="00A51DF2"/>
        </w:tc>
        <w:tc>
          <w:tcPr>
            <w:tcW w:w="992" w:type="dxa"/>
          </w:tcPr>
          <w:p w14:paraId="61CEE90E" w14:textId="57A28F7C" w:rsidR="00A51DF2" w:rsidRPr="00BC5195" w:rsidRDefault="00A51DF2" w:rsidP="00A51DF2">
            <w:r w:rsidRPr="0004234D">
              <w:t>no</w:t>
            </w:r>
          </w:p>
        </w:tc>
      </w:tr>
      <w:tr w:rsidR="00A51DF2" w:rsidRPr="00BC5195" w14:paraId="7BAD4AB5" w14:textId="59CFB1A0" w:rsidTr="00895DFA">
        <w:tc>
          <w:tcPr>
            <w:tcW w:w="2657" w:type="dxa"/>
          </w:tcPr>
          <w:p w14:paraId="79D55B65" w14:textId="4ACBBAA9" w:rsidR="00A51DF2" w:rsidRPr="00BC5195" w:rsidRDefault="00A51DF2" w:rsidP="00A51DF2">
            <w:pPr>
              <w:ind w:firstLine="318"/>
            </w:pPr>
            <w:proofErr w:type="spellStart"/>
            <w:r w:rsidRPr="00BC5195">
              <w:t>DP.results</w:t>
            </w:r>
            <w:r>
              <w:t>.Vocrad</w:t>
            </w:r>
            <w:proofErr w:type="spellEnd"/>
          </w:p>
        </w:tc>
        <w:tc>
          <w:tcPr>
            <w:tcW w:w="3735" w:type="dxa"/>
          </w:tcPr>
          <w:p w14:paraId="092018A6" w14:textId="5ACD2161" w:rsidR="00A51DF2" w:rsidRPr="00BC5195" w:rsidRDefault="00A51DF2" w:rsidP="00A51DF2">
            <w:r>
              <w:t>Radiative Open Circuit Voltage Limit</w:t>
            </w:r>
          </w:p>
        </w:tc>
        <w:tc>
          <w:tcPr>
            <w:tcW w:w="2686" w:type="dxa"/>
          </w:tcPr>
          <w:p w14:paraId="2F5E3B99" w14:textId="09C9A75E" w:rsidR="00A51DF2" w:rsidRPr="00BC5195" w:rsidRDefault="00A51DF2" w:rsidP="00A51DF2">
            <w:r>
              <w:t>1.2317</w:t>
            </w:r>
          </w:p>
        </w:tc>
        <w:tc>
          <w:tcPr>
            <w:tcW w:w="2090" w:type="dxa"/>
          </w:tcPr>
          <w:p w14:paraId="4D212543" w14:textId="18268590" w:rsidR="00A51DF2" w:rsidRPr="00BC5195" w:rsidRDefault="00A51DF2" w:rsidP="00A51DF2">
            <w:r>
              <w:t>V</w:t>
            </w:r>
          </w:p>
        </w:tc>
        <w:tc>
          <w:tcPr>
            <w:tcW w:w="2861" w:type="dxa"/>
          </w:tcPr>
          <w:p w14:paraId="0B9F5C86" w14:textId="77777777" w:rsidR="00A51DF2" w:rsidRPr="00BC5195" w:rsidRDefault="00A51DF2" w:rsidP="00A51DF2"/>
        </w:tc>
        <w:tc>
          <w:tcPr>
            <w:tcW w:w="992" w:type="dxa"/>
          </w:tcPr>
          <w:p w14:paraId="0FDE246A" w14:textId="1267614A" w:rsidR="00A51DF2" w:rsidRPr="00BC5195" w:rsidRDefault="00A51DF2" w:rsidP="00A51DF2">
            <w:r w:rsidRPr="0004234D">
              <w:t>no</w:t>
            </w:r>
          </w:p>
        </w:tc>
      </w:tr>
    </w:tbl>
    <w:p w14:paraId="5C3747D3" w14:textId="4473043D" w:rsidR="002C728B" w:rsidRPr="00BC5195" w:rsidRDefault="002C728B" w:rsidP="002C728B"/>
    <w:tbl>
      <w:tblPr>
        <w:tblStyle w:val="TableGrid"/>
        <w:tblW w:w="15021" w:type="dxa"/>
        <w:tblLook w:val="04A0" w:firstRow="1" w:lastRow="0" w:firstColumn="1" w:lastColumn="0" w:noHBand="0" w:noVBand="1"/>
      </w:tblPr>
      <w:tblGrid>
        <w:gridCol w:w="2657"/>
        <w:gridCol w:w="3735"/>
        <w:gridCol w:w="2686"/>
        <w:gridCol w:w="2090"/>
        <w:gridCol w:w="2861"/>
        <w:gridCol w:w="992"/>
      </w:tblGrid>
      <w:tr w:rsidR="002C728B" w14:paraId="77E2CE70" w14:textId="77777777" w:rsidTr="00C945D9">
        <w:tc>
          <w:tcPr>
            <w:tcW w:w="2657" w:type="dxa"/>
          </w:tcPr>
          <w:p w14:paraId="7EEB3D23" w14:textId="77777777" w:rsidR="002C728B" w:rsidRPr="00BC5195" w:rsidRDefault="002C728B" w:rsidP="00C945D9">
            <w:pPr>
              <w:rPr>
                <w:b/>
                <w:bCs/>
              </w:rPr>
            </w:pPr>
            <w:proofErr w:type="spellStart"/>
            <w:r w:rsidRPr="00BC5195">
              <w:rPr>
                <w:b/>
                <w:bCs/>
              </w:rPr>
              <w:t>DP.Layers</w:t>
            </w:r>
            <w:proofErr w:type="spellEnd"/>
          </w:p>
        </w:tc>
        <w:tc>
          <w:tcPr>
            <w:tcW w:w="3735" w:type="dxa"/>
          </w:tcPr>
          <w:p w14:paraId="21956D3D" w14:textId="77777777" w:rsidR="002C728B" w:rsidRPr="00BC5195" w:rsidRDefault="002C728B" w:rsidP="00C945D9"/>
        </w:tc>
        <w:tc>
          <w:tcPr>
            <w:tcW w:w="2686" w:type="dxa"/>
          </w:tcPr>
          <w:p w14:paraId="7C8C8B02" w14:textId="77777777" w:rsidR="002C728B" w:rsidRPr="00BC5195" w:rsidRDefault="002C728B" w:rsidP="00C945D9"/>
        </w:tc>
        <w:tc>
          <w:tcPr>
            <w:tcW w:w="2090" w:type="dxa"/>
          </w:tcPr>
          <w:p w14:paraId="36BDC15D" w14:textId="17953C39" w:rsidR="002C728B" w:rsidRPr="00BC5195" w:rsidRDefault="002C728B" w:rsidP="00C945D9">
            <w:r>
              <w:t>cell array of structs, one per layer</w:t>
            </w:r>
          </w:p>
        </w:tc>
        <w:tc>
          <w:tcPr>
            <w:tcW w:w="2861" w:type="dxa"/>
          </w:tcPr>
          <w:p w14:paraId="5546BF0C" w14:textId="77777777" w:rsidR="002C728B" w:rsidRDefault="002C728B" w:rsidP="00C945D9">
            <w:r>
              <w:t>Imported from Excel!</w:t>
            </w:r>
          </w:p>
          <w:p w14:paraId="28AFED85" w14:textId="7187432E" w:rsidR="00AE23A5" w:rsidRPr="00BC5195" w:rsidRDefault="00AE23A5" w:rsidP="00C945D9">
            <w:r>
              <w:t>Names in Excel Sheet below:</w:t>
            </w:r>
          </w:p>
        </w:tc>
        <w:tc>
          <w:tcPr>
            <w:tcW w:w="992" w:type="dxa"/>
          </w:tcPr>
          <w:p w14:paraId="0037CDE7" w14:textId="77777777" w:rsidR="002C728B" w:rsidRDefault="002C728B" w:rsidP="00C945D9">
            <w:r>
              <w:t>yes</w:t>
            </w:r>
          </w:p>
        </w:tc>
      </w:tr>
      <w:tr w:rsidR="00253054" w:rsidRPr="00BC5195" w14:paraId="2D809A94" w14:textId="77777777" w:rsidTr="00C945D9">
        <w:tc>
          <w:tcPr>
            <w:tcW w:w="2657" w:type="dxa"/>
          </w:tcPr>
          <w:p w14:paraId="53168F61" w14:textId="77777777" w:rsidR="00253054" w:rsidRPr="002F58A6" w:rsidRDefault="00253054" w:rsidP="00253054">
            <w:pPr>
              <w:ind w:firstLine="318"/>
            </w:pPr>
            <w:proofErr w:type="spellStart"/>
            <w:r w:rsidRPr="002F58A6">
              <w:t>DP.</w:t>
            </w:r>
            <w:r>
              <w:t>Layer</w:t>
            </w:r>
            <w:proofErr w:type="spellEnd"/>
            <w:r>
              <w:t>{n}.</w:t>
            </w:r>
            <w:proofErr w:type="spellStart"/>
            <w:r>
              <w:t>epp</w:t>
            </w:r>
            <w:proofErr w:type="spellEnd"/>
          </w:p>
        </w:tc>
        <w:tc>
          <w:tcPr>
            <w:tcW w:w="3735" w:type="dxa"/>
          </w:tcPr>
          <w:p w14:paraId="23876BA9" w14:textId="77777777" w:rsidR="00253054" w:rsidRPr="00BC5195" w:rsidRDefault="00253054" w:rsidP="00253054"/>
        </w:tc>
        <w:tc>
          <w:tcPr>
            <w:tcW w:w="2686" w:type="dxa"/>
          </w:tcPr>
          <w:p w14:paraId="1D39E9B2" w14:textId="77777777" w:rsidR="00253054" w:rsidRPr="00BC5195" w:rsidRDefault="00253054" w:rsidP="00253054">
            <w:commentRangeStart w:id="24"/>
            <w:r>
              <w:t>1657302</w:t>
            </w:r>
            <w:commentRangeEnd w:id="24"/>
            <w:r w:rsidR="00F24FE5">
              <w:rPr>
                <w:rStyle w:val="CommentReference"/>
              </w:rPr>
              <w:commentReference w:id="24"/>
            </w:r>
          </w:p>
        </w:tc>
        <w:tc>
          <w:tcPr>
            <w:tcW w:w="2090" w:type="dxa"/>
          </w:tcPr>
          <w:p w14:paraId="51C70716" w14:textId="691AFD6D" w:rsidR="00253054" w:rsidRPr="00BC5195" w:rsidRDefault="00253054" w:rsidP="00253054">
            <w:r w:rsidRPr="001F5BDB">
              <w:t>?</w:t>
            </w:r>
          </w:p>
        </w:tc>
        <w:tc>
          <w:tcPr>
            <w:tcW w:w="2861" w:type="dxa"/>
          </w:tcPr>
          <w:p w14:paraId="5B67C463" w14:textId="46FA7BEF" w:rsidR="00253054" w:rsidRPr="00BC5195" w:rsidRDefault="00253054" w:rsidP="00253054">
            <w:r>
              <w:t>Epp</w:t>
            </w:r>
          </w:p>
        </w:tc>
        <w:tc>
          <w:tcPr>
            <w:tcW w:w="992" w:type="dxa"/>
          </w:tcPr>
          <w:p w14:paraId="36E5EB4C" w14:textId="77777777" w:rsidR="00253054" w:rsidRPr="00BC5195" w:rsidRDefault="00253054" w:rsidP="00253054">
            <w:r>
              <w:t>yes</w:t>
            </w:r>
          </w:p>
        </w:tc>
      </w:tr>
      <w:tr w:rsidR="00253054" w:rsidRPr="00BC5195" w14:paraId="15BF7CA3" w14:textId="77777777" w:rsidTr="00C945D9">
        <w:tc>
          <w:tcPr>
            <w:tcW w:w="2657" w:type="dxa"/>
          </w:tcPr>
          <w:p w14:paraId="39B6DCAF" w14:textId="77777777" w:rsidR="00253054" w:rsidRPr="002F58A6" w:rsidRDefault="00253054" w:rsidP="00253054">
            <w:pPr>
              <w:ind w:firstLine="318"/>
            </w:pPr>
            <w:proofErr w:type="spellStart"/>
            <w:r w:rsidRPr="002F58A6">
              <w:t>DP.</w:t>
            </w:r>
            <w:r>
              <w:t>Layer</w:t>
            </w:r>
            <w:proofErr w:type="spellEnd"/>
            <w:r>
              <w:t>{n}.EA</w:t>
            </w:r>
          </w:p>
        </w:tc>
        <w:tc>
          <w:tcPr>
            <w:tcW w:w="3735" w:type="dxa"/>
          </w:tcPr>
          <w:p w14:paraId="373CF2E7" w14:textId="2BC47509" w:rsidR="00253054" w:rsidRPr="00BC5195" w:rsidRDefault="00253054" w:rsidP="00253054">
            <w:r>
              <w:t>Electron Affinity</w:t>
            </w:r>
          </w:p>
        </w:tc>
        <w:tc>
          <w:tcPr>
            <w:tcW w:w="2686" w:type="dxa"/>
          </w:tcPr>
          <w:p w14:paraId="383F4CC7" w14:textId="77777777" w:rsidR="00253054" w:rsidRPr="00BC5195" w:rsidRDefault="00253054" w:rsidP="00253054">
            <w:r>
              <w:t>0</w:t>
            </w:r>
          </w:p>
        </w:tc>
        <w:tc>
          <w:tcPr>
            <w:tcW w:w="2090" w:type="dxa"/>
          </w:tcPr>
          <w:p w14:paraId="6F71455B" w14:textId="4B793296" w:rsidR="00253054" w:rsidRPr="00BC5195" w:rsidRDefault="00253054" w:rsidP="00253054">
            <w:r w:rsidRPr="001F5BDB">
              <w:t>?</w:t>
            </w:r>
          </w:p>
        </w:tc>
        <w:tc>
          <w:tcPr>
            <w:tcW w:w="2861" w:type="dxa"/>
          </w:tcPr>
          <w:p w14:paraId="677EB6CE" w14:textId="31D25A02" w:rsidR="00253054" w:rsidRPr="00BC5195" w:rsidRDefault="00253054" w:rsidP="00253054">
            <w:proofErr w:type="spellStart"/>
            <w:r>
              <w:t>ElectronAffinity</w:t>
            </w:r>
            <w:proofErr w:type="spellEnd"/>
          </w:p>
        </w:tc>
        <w:tc>
          <w:tcPr>
            <w:tcW w:w="992" w:type="dxa"/>
          </w:tcPr>
          <w:p w14:paraId="0337FBB2" w14:textId="77777777" w:rsidR="00253054" w:rsidRPr="00BC5195" w:rsidRDefault="00253054" w:rsidP="00253054">
            <w:r w:rsidRPr="00212F5C">
              <w:t>yes</w:t>
            </w:r>
          </w:p>
        </w:tc>
      </w:tr>
      <w:tr w:rsidR="00253054" w:rsidRPr="00BC5195" w14:paraId="06429335" w14:textId="77777777" w:rsidTr="00C945D9">
        <w:tc>
          <w:tcPr>
            <w:tcW w:w="2657" w:type="dxa"/>
          </w:tcPr>
          <w:p w14:paraId="6E1D29B1" w14:textId="77777777" w:rsidR="00253054" w:rsidRPr="002F58A6" w:rsidRDefault="00253054" w:rsidP="00253054">
            <w:pPr>
              <w:ind w:firstLine="318"/>
            </w:pPr>
            <w:proofErr w:type="spellStart"/>
            <w:r w:rsidRPr="002F58A6">
              <w:t>DP.</w:t>
            </w:r>
            <w:r>
              <w:t>Layer</w:t>
            </w:r>
            <w:proofErr w:type="spellEnd"/>
            <w:r>
              <w:t>{n}.IP</w:t>
            </w:r>
          </w:p>
        </w:tc>
        <w:tc>
          <w:tcPr>
            <w:tcW w:w="3735" w:type="dxa"/>
          </w:tcPr>
          <w:p w14:paraId="6FD57025" w14:textId="66B790EC" w:rsidR="00253054" w:rsidRPr="00BC5195" w:rsidRDefault="00253054" w:rsidP="00253054">
            <w:r>
              <w:t>Ionisation Potential</w:t>
            </w:r>
          </w:p>
        </w:tc>
        <w:tc>
          <w:tcPr>
            <w:tcW w:w="2686" w:type="dxa"/>
          </w:tcPr>
          <w:p w14:paraId="6A3C3D97" w14:textId="77777777" w:rsidR="00253054" w:rsidRPr="00BC5195" w:rsidRDefault="00253054" w:rsidP="00253054">
            <w:r>
              <w:t>-1.3049</w:t>
            </w:r>
          </w:p>
        </w:tc>
        <w:tc>
          <w:tcPr>
            <w:tcW w:w="2090" w:type="dxa"/>
          </w:tcPr>
          <w:p w14:paraId="2413B754" w14:textId="0396853B" w:rsidR="00253054" w:rsidRPr="00BC5195" w:rsidRDefault="00253054" w:rsidP="00253054">
            <w:r w:rsidRPr="001F5BDB">
              <w:t>?</w:t>
            </w:r>
          </w:p>
        </w:tc>
        <w:tc>
          <w:tcPr>
            <w:tcW w:w="2861" w:type="dxa"/>
          </w:tcPr>
          <w:p w14:paraId="236CD374" w14:textId="2B3F9177" w:rsidR="00253054" w:rsidRPr="00BC5195" w:rsidRDefault="00253054" w:rsidP="00253054">
            <w:r>
              <w:t>?</w:t>
            </w:r>
          </w:p>
        </w:tc>
        <w:tc>
          <w:tcPr>
            <w:tcW w:w="992" w:type="dxa"/>
          </w:tcPr>
          <w:p w14:paraId="20F8DCFD" w14:textId="77777777" w:rsidR="00253054" w:rsidRPr="00BC5195" w:rsidRDefault="00253054" w:rsidP="00253054">
            <w:r w:rsidRPr="00212F5C">
              <w:t>yes</w:t>
            </w:r>
          </w:p>
        </w:tc>
      </w:tr>
      <w:tr w:rsidR="00253054" w:rsidRPr="00BC5195" w14:paraId="5D09B89A" w14:textId="77777777" w:rsidTr="00C945D9">
        <w:tc>
          <w:tcPr>
            <w:tcW w:w="2657" w:type="dxa"/>
          </w:tcPr>
          <w:p w14:paraId="4315FBB2" w14:textId="77777777" w:rsidR="00253054" w:rsidRPr="002F58A6" w:rsidRDefault="00253054" w:rsidP="00253054">
            <w:pPr>
              <w:ind w:firstLine="318"/>
            </w:pPr>
            <w:proofErr w:type="spellStart"/>
            <w:r w:rsidRPr="002F58A6">
              <w:t>DP.</w:t>
            </w:r>
            <w:r>
              <w:t>Layer</w:t>
            </w:r>
            <w:proofErr w:type="spellEnd"/>
            <w:r>
              <w:t>{n}.</w:t>
            </w:r>
            <w:proofErr w:type="spellStart"/>
            <w:r>
              <w:t>PhiCV</w:t>
            </w:r>
            <w:proofErr w:type="spellEnd"/>
          </w:p>
        </w:tc>
        <w:tc>
          <w:tcPr>
            <w:tcW w:w="3735" w:type="dxa"/>
          </w:tcPr>
          <w:p w14:paraId="3D65B248" w14:textId="77777777" w:rsidR="00253054" w:rsidRPr="00BC5195" w:rsidRDefault="00253054" w:rsidP="00253054"/>
        </w:tc>
        <w:tc>
          <w:tcPr>
            <w:tcW w:w="2686" w:type="dxa"/>
          </w:tcPr>
          <w:p w14:paraId="01754D1A" w14:textId="77777777" w:rsidR="00253054" w:rsidRPr="00BC5195" w:rsidRDefault="00253054" w:rsidP="00253054">
            <w:r>
              <w:t>0</w:t>
            </w:r>
          </w:p>
        </w:tc>
        <w:tc>
          <w:tcPr>
            <w:tcW w:w="2090" w:type="dxa"/>
          </w:tcPr>
          <w:p w14:paraId="0C1B82DD" w14:textId="4081C8A7" w:rsidR="00253054" w:rsidRPr="00BC5195" w:rsidRDefault="00253054" w:rsidP="00253054">
            <w:r w:rsidRPr="001F5BDB">
              <w:t>?</w:t>
            </w:r>
          </w:p>
        </w:tc>
        <w:tc>
          <w:tcPr>
            <w:tcW w:w="2861" w:type="dxa"/>
          </w:tcPr>
          <w:p w14:paraId="16781668" w14:textId="77777777" w:rsidR="00253054" w:rsidRPr="00BC5195" w:rsidRDefault="00253054" w:rsidP="00253054"/>
        </w:tc>
        <w:tc>
          <w:tcPr>
            <w:tcW w:w="992" w:type="dxa"/>
          </w:tcPr>
          <w:p w14:paraId="180042A7" w14:textId="77777777" w:rsidR="00253054" w:rsidRPr="00BC5195" w:rsidRDefault="00253054" w:rsidP="00253054">
            <w:r w:rsidRPr="00212F5C">
              <w:t>yes</w:t>
            </w:r>
          </w:p>
        </w:tc>
      </w:tr>
      <w:tr w:rsidR="00253054" w:rsidRPr="00BC5195" w14:paraId="6451C2B1" w14:textId="77777777" w:rsidTr="00C945D9">
        <w:tc>
          <w:tcPr>
            <w:tcW w:w="2657" w:type="dxa"/>
          </w:tcPr>
          <w:p w14:paraId="58FBC96B" w14:textId="77777777" w:rsidR="00253054" w:rsidRPr="002F58A6" w:rsidRDefault="00253054" w:rsidP="00253054">
            <w:pPr>
              <w:ind w:firstLine="318"/>
            </w:pPr>
            <w:proofErr w:type="spellStart"/>
            <w:r w:rsidRPr="002F58A6">
              <w:t>DP.</w:t>
            </w:r>
            <w:r>
              <w:t>Layer</w:t>
            </w:r>
            <w:proofErr w:type="spellEnd"/>
            <w:r>
              <w:t>{n}.</w:t>
            </w:r>
            <w:proofErr w:type="spellStart"/>
            <w:r>
              <w:t>PhiAV</w:t>
            </w:r>
            <w:proofErr w:type="spellEnd"/>
          </w:p>
        </w:tc>
        <w:tc>
          <w:tcPr>
            <w:tcW w:w="3735" w:type="dxa"/>
          </w:tcPr>
          <w:p w14:paraId="4E6AEB62" w14:textId="77777777" w:rsidR="00253054" w:rsidRPr="00BC5195" w:rsidRDefault="00253054" w:rsidP="00253054"/>
        </w:tc>
        <w:tc>
          <w:tcPr>
            <w:tcW w:w="2686" w:type="dxa"/>
          </w:tcPr>
          <w:p w14:paraId="76D4DC73" w14:textId="77777777" w:rsidR="00253054" w:rsidRPr="00BC5195" w:rsidRDefault="00253054" w:rsidP="00253054">
            <w:r>
              <w:t>0.05</w:t>
            </w:r>
          </w:p>
        </w:tc>
        <w:tc>
          <w:tcPr>
            <w:tcW w:w="2090" w:type="dxa"/>
          </w:tcPr>
          <w:p w14:paraId="5F1A1D6A" w14:textId="4DFB8C8D" w:rsidR="00253054" w:rsidRPr="00BC5195" w:rsidRDefault="00253054" w:rsidP="00253054">
            <w:commentRangeStart w:id="25"/>
            <w:r w:rsidRPr="001F5BDB">
              <w:t>?</w:t>
            </w:r>
            <w:commentRangeEnd w:id="25"/>
            <w:r w:rsidR="00F24FE5">
              <w:rPr>
                <w:rStyle w:val="CommentReference"/>
              </w:rPr>
              <w:commentReference w:id="25"/>
            </w:r>
          </w:p>
        </w:tc>
        <w:tc>
          <w:tcPr>
            <w:tcW w:w="2861" w:type="dxa"/>
          </w:tcPr>
          <w:p w14:paraId="07E74C3E" w14:textId="77777777" w:rsidR="00253054" w:rsidRPr="00BC5195" w:rsidRDefault="00253054" w:rsidP="00253054"/>
        </w:tc>
        <w:tc>
          <w:tcPr>
            <w:tcW w:w="992" w:type="dxa"/>
          </w:tcPr>
          <w:p w14:paraId="4F64AD1B" w14:textId="77777777" w:rsidR="00253054" w:rsidRPr="00BC5195" w:rsidRDefault="00253054" w:rsidP="00253054">
            <w:r w:rsidRPr="00212F5C">
              <w:t>yes</w:t>
            </w:r>
          </w:p>
        </w:tc>
      </w:tr>
      <w:tr w:rsidR="00253054" w:rsidRPr="00BC5195" w14:paraId="0CC884E0" w14:textId="77777777" w:rsidTr="00C945D9">
        <w:tc>
          <w:tcPr>
            <w:tcW w:w="2657" w:type="dxa"/>
          </w:tcPr>
          <w:p w14:paraId="2FA6F0FF" w14:textId="77777777" w:rsidR="00253054" w:rsidRPr="002F58A6" w:rsidRDefault="00253054" w:rsidP="00253054">
            <w:pPr>
              <w:ind w:firstLine="318"/>
            </w:pPr>
            <w:proofErr w:type="spellStart"/>
            <w:r w:rsidRPr="002F58A6">
              <w:t>DP.</w:t>
            </w:r>
            <w:r>
              <w:t>Layer</w:t>
            </w:r>
            <w:proofErr w:type="spellEnd"/>
            <w:r>
              <w:t>{n}.N0C</w:t>
            </w:r>
          </w:p>
        </w:tc>
        <w:tc>
          <w:tcPr>
            <w:tcW w:w="3735" w:type="dxa"/>
          </w:tcPr>
          <w:p w14:paraId="3278214F" w14:textId="40BC5301" w:rsidR="00253054" w:rsidRPr="00BC5195" w:rsidRDefault="00253054" w:rsidP="00253054">
            <w:r>
              <w:t>?</w:t>
            </w:r>
          </w:p>
        </w:tc>
        <w:tc>
          <w:tcPr>
            <w:tcW w:w="2686" w:type="dxa"/>
          </w:tcPr>
          <w:p w14:paraId="45A28FCB" w14:textId="77777777" w:rsidR="00253054" w:rsidRPr="00BC5195" w:rsidRDefault="00253054" w:rsidP="00253054">
            <w:r>
              <w:t>2e19</w:t>
            </w:r>
          </w:p>
        </w:tc>
        <w:tc>
          <w:tcPr>
            <w:tcW w:w="2090" w:type="dxa"/>
          </w:tcPr>
          <w:p w14:paraId="08732C27" w14:textId="464BEDEA" w:rsidR="00253054" w:rsidRPr="00BC5195" w:rsidRDefault="00253054" w:rsidP="00253054">
            <w:r w:rsidRPr="001F5BDB">
              <w:t>?</w:t>
            </w:r>
          </w:p>
        </w:tc>
        <w:tc>
          <w:tcPr>
            <w:tcW w:w="2861" w:type="dxa"/>
          </w:tcPr>
          <w:p w14:paraId="457179A2" w14:textId="7B8ADE56" w:rsidR="00253054" w:rsidRPr="00BC5195" w:rsidRDefault="00253054" w:rsidP="00253054">
            <w:r>
              <w:t>N0C</w:t>
            </w:r>
          </w:p>
        </w:tc>
        <w:tc>
          <w:tcPr>
            <w:tcW w:w="992" w:type="dxa"/>
          </w:tcPr>
          <w:p w14:paraId="2D540ECC" w14:textId="77777777" w:rsidR="00253054" w:rsidRPr="00BC5195" w:rsidRDefault="00253054" w:rsidP="00253054">
            <w:r w:rsidRPr="00212F5C">
              <w:t>yes</w:t>
            </w:r>
          </w:p>
        </w:tc>
      </w:tr>
      <w:tr w:rsidR="00253054" w:rsidRPr="00BC5195" w14:paraId="1A602B58" w14:textId="77777777" w:rsidTr="00C945D9">
        <w:tc>
          <w:tcPr>
            <w:tcW w:w="2657" w:type="dxa"/>
          </w:tcPr>
          <w:p w14:paraId="039E33E9" w14:textId="77777777" w:rsidR="00253054" w:rsidRPr="002F58A6" w:rsidRDefault="00253054" w:rsidP="00253054">
            <w:pPr>
              <w:ind w:firstLine="318"/>
            </w:pPr>
            <w:proofErr w:type="spellStart"/>
            <w:r w:rsidRPr="002F58A6">
              <w:t>DP.</w:t>
            </w:r>
            <w:r>
              <w:t>Layer</w:t>
            </w:r>
            <w:proofErr w:type="spellEnd"/>
            <w:r>
              <w:t>{n}.N0V</w:t>
            </w:r>
          </w:p>
        </w:tc>
        <w:tc>
          <w:tcPr>
            <w:tcW w:w="3735" w:type="dxa"/>
          </w:tcPr>
          <w:p w14:paraId="673A1D67" w14:textId="13C91FDD" w:rsidR="00253054" w:rsidRPr="00BC5195" w:rsidRDefault="00253054" w:rsidP="00253054">
            <w:r>
              <w:t>?</w:t>
            </w:r>
          </w:p>
        </w:tc>
        <w:tc>
          <w:tcPr>
            <w:tcW w:w="2686" w:type="dxa"/>
          </w:tcPr>
          <w:p w14:paraId="3B86D541" w14:textId="77777777" w:rsidR="00253054" w:rsidRPr="00BC5195" w:rsidRDefault="00253054" w:rsidP="00253054">
            <w:r>
              <w:t>2e19</w:t>
            </w:r>
          </w:p>
        </w:tc>
        <w:tc>
          <w:tcPr>
            <w:tcW w:w="2090" w:type="dxa"/>
          </w:tcPr>
          <w:p w14:paraId="3EAFFA7A" w14:textId="69F30B0A" w:rsidR="00253054" w:rsidRPr="00BC5195" w:rsidRDefault="00253054" w:rsidP="00253054">
            <w:commentRangeStart w:id="26"/>
            <w:r w:rsidRPr="001F5BDB">
              <w:t>?</w:t>
            </w:r>
            <w:commentRangeEnd w:id="26"/>
            <w:r w:rsidR="00F24FE5">
              <w:rPr>
                <w:rStyle w:val="CommentReference"/>
              </w:rPr>
              <w:commentReference w:id="26"/>
            </w:r>
          </w:p>
        </w:tc>
        <w:tc>
          <w:tcPr>
            <w:tcW w:w="2861" w:type="dxa"/>
          </w:tcPr>
          <w:p w14:paraId="0028E853" w14:textId="4ECF4B18" w:rsidR="00253054" w:rsidRPr="00BC5195" w:rsidRDefault="00253054" w:rsidP="00253054">
            <w:r>
              <w:t>N0V</w:t>
            </w:r>
          </w:p>
        </w:tc>
        <w:tc>
          <w:tcPr>
            <w:tcW w:w="992" w:type="dxa"/>
          </w:tcPr>
          <w:p w14:paraId="3C656F00" w14:textId="77777777" w:rsidR="00253054" w:rsidRPr="00BC5195" w:rsidRDefault="00253054" w:rsidP="00253054">
            <w:r w:rsidRPr="00212F5C">
              <w:t>yes</w:t>
            </w:r>
          </w:p>
        </w:tc>
      </w:tr>
      <w:tr w:rsidR="002C728B" w:rsidRPr="00BC5195" w14:paraId="0524867B" w14:textId="77777777" w:rsidTr="00996604">
        <w:tc>
          <w:tcPr>
            <w:tcW w:w="2657" w:type="dxa"/>
            <w:shd w:val="clear" w:color="auto" w:fill="F4B083" w:themeFill="accent2" w:themeFillTint="99"/>
          </w:tcPr>
          <w:p w14:paraId="766B96BF" w14:textId="77777777" w:rsidR="002C728B" w:rsidRPr="002F58A6" w:rsidRDefault="002C728B" w:rsidP="00C945D9">
            <w:pPr>
              <w:ind w:firstLine="318"/>
            </w:pPr>
            <w:proofErr w:type="spellStart"/>
            <w:r w:rsidRPr="002F58A6">
              <w:t>DP.</w:t>
            </w:r>
            <w:r>
              <w:t>Layer</w:t>
            </w:r>
            <w:proofErr w:type="spellEnd"/>
            <w:r>
              <w:t>{n}.</w:t>
            </w:r>
            <w:proofErr w:type="spellStart"/>
            <w:r>
              <w:t>muee</w:t>
            </w:r>
            <w:proofErr w:type="spellEnd"/>
          </w:p>
        </w:tc>
        <w:tc>
          <w:tcPr>
            <w:tcW w:w="3735" w:type="dxa"/>
          </w:tcPr>
          <w:p w14:paraId="18831E0B" w14:textId="4705D68A" w:rsidR="002C728B" w:rsidRPr="00BC5195" w:rsidRDefault="00A2222A" w:rsidP="00C945D9">
            <w:r>
              <w:t>Electron mobility</w:t>
            </w:r>
          </w:p>
        </w:tc>
        <w:tc>
          <w:tcPr>
            <w:tcW w:w="2686" w:type="dxa"/>
          </w:tcPr>
          <w:p w14:paraId="79243AD3" w14:textId="77777777" w:rsidR="002C728B" w:rsidRPr="00BC5195" w:rsidRDefault="002C728B" w:rsidP="00C945D9">
            <w:r>
              <w:t>1e-03</w:t>
            </w:r>
          </w:p>
        </w:tc>
        <w:tc>
          <w:tcPr>
            <w:tcW w:w="2090" w:type="dxa"/>
          </w:tcPr>
          <w:p w14:paraId="7DF19EA5" w14:textId="61ADC1AA" w:rsidR="002C728B" w:rsidRPr="00BC5195" w:rsidRDefault="00A2222A" w:rsidP="00C945D9">
            <w:r>
              <w:t>cm^2 / (V s)</w:t>
            </w:r>
          </w:p>
        </w:tc>
        <w:tc>
          <w:tcPr>
            <w:tcW w:w="2861" w:type="dxa"/>
          </w:tcPr>
          <w:p w14:paraId="396012A8" w14:textId="35051C26" w:rsidR="002C728B" w:rsidRPr="00BC5195" w:rsidRDefault="00996604" w:rsidP="00C945D9">
            <w:proofErr w:type="spellStart"/>
            <w:r>
              <w:t>mue</w:t>
            </w:r>
            <w:proofErr w:type="spellEnd"/>
            <w:r>
              <w:t xml:space="preserve"> ? why twice? see below</w:t>
            </w:r>
          </w:p>
        </w:tc>
        <w:tc>
          <w:tcPr>
            <w:tcW w:w="992" w:type="dxa"/>
          </w:tcPr>
          <w:p w14:paraId="35B89478" w14:textId="77777777" w:rsidR="002C728B" w:rsidRPr="00BC5195" w:rsidRDefault="002C728B" w:rsidP="00C945D9">
            <w:r w:rsidRPr="00212F5C">
              <w:t>yes</w:t>
            </w:r>
          </w:p>
        </w:tc>
      </w:tr>
      <w:tr w:rsidR="002C728B" w:rsidRPr="00BC5195" w14:paraId="3DD8F2E6" w14:textId="77777777" w:rsidTr="00996604">
        <w:tc>
          <w:tcPr>
            <w:tcW w:w="2657" w:type="dxa"/>
            <w:shd w:val="clear" w:color="auto" w:fill="F4B083" w:themeFill="accent2" w:themeFillTint="99"/>
          </w:tcPr>
          <w:p w14:paraId="6547C9B7" w14:textId="77777777" w:rsidR="002C728B" w:rsidRPr="002F58A6" w:rsidRDefault="002C728B" w:rsidP="00C945D9">
            <w:pPr>
              <w:ind w:firstLine="318"/>
            </w:pPr>
            <w:commentRangeStart w:id="27"/>
            <w:proofErr w:type="spellStart"/>
            <w:r w:rsidRPr="002F58A6">
              <w:t>DP.</w:t>
            </w:r>
            <w:r>
              <w:t>Layer</w:t>
            </w:r>
            <w:proofErr w:type="spellEnd"/>
            <w:r>
              <w:t>{n}.</w:t>
            </w:r>
            <w:proofErr w:type="spellStart"/>
            <w:r>
              <w:t>mupp</w:t>
            </w:r>
            <w:proofErr w:type="spellEnd"/>
          </w:p>
        </w:tc>
        <w:tc>
          <w:tcPr>
            <w:tcW w:w="3735" w:type="dxa"/>
          </w:tcPr>
          <w:p w14:paraId="0E1251B1" w14:textId="31C0AF34" w:rsidR="002C728B" w:rsidRPr="00BC5195" w:rsidRDefault="00A2222A" w:rsidP="00C945D9">
            <w:r>
              <w:t>Hole mobility</w:t>
            </w:r>
          </w:p>
        </w:tc>
        <w:tc>
          <w:tcPr>
            <w:tcW w:w="2686" w:type="dxa"/>
          </w:tcPr>
          <w:p w14:paraId="6FD4AF77" w14:textId="77777777" w:rsidR="002C728B" w:rsidRPr="00BC5195" w:rsidRDefault="002C728B" w:rsidP="00C945D9">
            <w:r>
              <w:t>10</w:t>
            </w:r>
          </w:p>
        </w:tc>
        <w:tc>
          <w:tcPr>
            <w:tcW w:w="2090" w:type="dxa"/>
          </w:tcPr>
          <w:p w14:paraId="4D5C62F6" w14:textId="4F42B0E8" w:rsidR="002C728B" w:rsidRPr="00BC5195" w:rsidRDefault="00A2222A" w:rsidP="00C945D9">
            <w:r>
              <w:t>cm^2 / (V s)</w:t>
            </w:r>
          </w:p>
        </w:tc>
        <w:tc>
          <w:tcPr>
            <w:tcW w:w="2861" w:type="dxa"/>
          </w:tcPr>
          <w:p w14:paraId="6C4D6596" w14:textId="30F2D33A" w:rsidR="002C728B" w:rsidRPr="00BC5195" w:rsidRDefault="00996604" w:rsidP="00C945D9">
            <w:proofErr w:type="spellStart"/>
            <w:r>
              <w:t>Mup</w:t>
            </w:r>
            <w:proofErr w:type="spellEnd"/>
            <w:r>
              <w:t xml:space="preserve"> ? why twice?</w:t>
            </w:r>
            <w:r w:rsidR="00B1349D">
              <w:t xml:space="preserve"> see below</w:t>
            </w:r>
            <w:commentRangeEnd w:id="27"/>
            <w:r w:rsidR="00F24FE5">
              <w:rPr>
                <w:rStyle w:val="CommentReference"/>
              </w:rPr>
              <w:commentReference w:id="27"/>
            </w:r>
          </w:p>
        </w:tc>
        <w:tc>
          <w:tcPr>
            <w:tcW w:w="992" w:type="dxa"/>
          </w:tcPr>
          <w:p w14:paraId="703F0CBF" w14:textId="77777777" w:rsidR="002C728B" w:rsidRPr="00BC5195" w:rsidRDefault="002C728B" w:rsidP="00C945D9">
            <w:r w:rsidRPr="00212F5C">
              <w:t>yes</w:t>
            </w:r>
          </w:p>
        </w:tc>
      </w:tr>
      <w:tr w:rsidR="00AA5E89" w:rsidRPr="00BC5195" w14:paraId="54DACEDE" w14:textId="77777777" w:rsidTr="00C945D9">
        <w:tc>
          <w:tcPr>
            <w:tcW w:w="2657" w:type="dxa"/>
          </w:tcPr>
          <w:p w14:paraId="46EB309B" w14:textId="77777777" w:rsidR="00AA5E89" w:rsidRPr="002F58A6" w:rsidRDefault="00AA5E89" w:rsidP="00AA5E89">
            <w:pPr>
              <w:ind w:firstLine="318"/>
            </w:pPr>
            <w:proofErr w:type="spellStart"/>
            <w:r w:rsidRPr="002F58A6">
              <w:t>DP.</w:t>
            </w:r>
            <w:r>
              <w:t>Layer</w:t>
            </w:r>
            <w:proofErr w:type="spellEnd"/>
            <w:r>
              <w:t>{n}.</w:t>
            </w:r>
            <w:proofErr w:type="spellStart"/>
            <w:r>
              <w:t>krad</w:t>
            </w:r>
            <w:proofErr w:type="spellEnd"/>
          </w:p>
        </w:tc>
        <w:tc>
          <w:tcPr>
            <w:tcW w:w="3735" w:type="dxa"/>
          </w:tcPr>
          <w:p w14:paraId="47B475FC" w14:textId="31F3418F" w:rsidR="00AA5E89" w:rsidRPr="00BC5195" w:rsidRDefault="00AA5E89" w:rsidP="00AA5E89">
            <w:r>
              <w:t>radiative recombination rate?</w:t>
            </w:r>
          </w:p>
        </w:tc>
        <w:tc>
          <w:tcPr>
            <w:tcW w:w="2686" w:type="dxa"/>
          </w:tcPr>
          <w:p w14:paraId="711F2FEB" w14:textId="77777777" w:rsidR="00AA5E89" w:rsidRPr="00BC5195" w:rsidRDefault="00AA5E89" w:rsidP="00AA5E89">
            <w:r>
              <w:t>1e-</w:t>
            </w:r>
            <w:commentRangeStart w:id="28"/>
            <w:r>
              <w:t>13</w:t>
            </w:r>
            <w:commentRangeEnd w:id="28"/>
            <w:r w:rsidR="00F24FE5">
              <w:rPr>
                <w:rStyle w:val="CommentReference"/>
              </w:rPr>
              <w:commentReference w:id="28"/>
            </w:r>
          </w:p>
        </w:tc>
        <w:tc>
          <w:tcPr>
            <w:tcW w:w="2090" w:type="dxa"/>
          </w:tcPr>
          <w:p w14:paraId="547E2F60" w14:textId="2A964370" w:rsidR="00AA5E89" w:rsidRPr="00BC5195" w:rsidRDefault="00AA5E89" w:rsidP="00AA5E89">
            <w:r w:rsidRPr="00994D48">
              <w:t>?</w:t>
            </w:r>
          </w:p>
        </w:tc>
        <w:tc>
          <w:tcPr>
            <w:tcW w:w="2861" w:type="dxa"/>
          </w:tcPr>
          <w:p w14:paraId="07EC4A06" w14:textId="77777777" w:rsidR="00AA5E89" w:rsidRPr="00BC5195" w:rsidRDefault="00AA5E89" w:rsidP="00AA5E89"/>
        </w:tc>
        <w:tc>
          <w:tcPr>
            <w:tcW w:w="992" w:type="dxa"/>
          </w:tcPr>
          <w:p w14:paraId="0EE07AFC" w14:textId="77777777" w:rsidR="00AA5E89" w:rsidRPr="00BC5195" w:rsidRDefault="00AA5E89" w:rsidP="00AA5E89">
            <w:r w:rsidRPr="00212F5C">
              <w:t>yes</w:t>
            </w:r>
          </w:p>
        </w:tc>
      </w:tr>
      <w:tr w:rsidR="00AA5E89" w:rsidRPr="00BC5195" w14:paraId="2BB234E7" w14:textId="77777777" w:rsidTr="00C945D9">
        <w:tc>
          <w:tcPr>
            <w:tcW w:w="2657" w:type="dxa"/>
          </w:tcPr>
          <w:p w14:paraId="693EF2C3" w14:textId="77777777" w:rsidR="00AA5E89" w:rsidRPr="002F58A6" w:rsidRDefault="00AA5E89" w:rsidP="00AA5E89">
            <w:pPr>
              <w:ind w:firstLine="318"/>
            </w:pPr>
            <w:proofErr w:type="spellStart"/>
            <w:r w:rsidRPr="002F58A6">
              <w:lastRenderedPageBreak/>
              <w:t>DP.</w:t>
            </w:r>
            <w:r>
              <w:t>Layer</w:t>
            </w:r>
            <w:proofErr w:type="spellEnd"/>
            <w:r>
              <w:t>{n}.</w:t>
            </w:r>
            <w:proofErr w:type="spellStart"/>
            <w:r>
              <w:t>taun</w:t>
            </w:r>
            <w:proofErr w:type="spellEnd"/>
          </w:p>
        </w:tc>
        <w:tc>
          <w:tcPr>
            <w:tcW w:w="3735" w:type="dxa"/>
          </w:tcPr>
          <w:p w14:paraId="2EF4140F" w14:textId="1E59ABFA" w:rsidR="00AA5E89" w:rsidRPr="00BC5195" w:rsidRDefault="00AA5E89" w:rsidP="00AA5E89">
            <w:r>
              <w:t xml:space="preserve">n-type tau ? (what is tau?) </w:t>
            </w:r>
          </w:p>
        </w:tc>
        <w:tc>
          <w:tcPr>
            <w:tcW w:w="2686" w:type="dxa"/>
          </w:tcPr>
          <w:p w14:paraId="64B24888" w14:textId="77777777" w:rsidR="00AA5E89" w:rsidRPr="00BC5195" w:rsidRDefault="00AA5E89" w:rsidP="00AA5E89">
            <w:r>
              <w:t>1</w:t>
            </w:r>
          </w:p>
        </w:tc>
        <w:tc>
          <w:tcPr>
            <w:tcW w:w="2090" w:type="dxa"/>
          </w:tcPr>
          <w:p w14:paraId="26957561" w14:textId="61A5F1CF" w:rsidR="00AA5E89" w:rsidRPr="00BC5195" w:rsidRDefault="00AA5E89" w:rsidP="00AA5E89">
            <w:r w:rsidRPr="00994D48">
              <w:t>?</w:t>
            </w:r>
          </w:p>
        </w:tc>
        <w:tc>
          <w:tcPr>
            <w:tcW w:w="2861" w:type="dxa"/>
          </w:tcPr>
          <w:p w14:paraId="4EC4DA43" w14:textId="77777777" w:rsidR="00AA5E89" w:rsidRPr="00BC5195" w:rsidRDefault="00AA5E89" w:rsidP="00AA5E89"/>
        </w:tc>
        <w:tc>
          <w:tcPr>
            <w:tcW w:w="992" w:type="dxa"/>
          </w:tcPr>
          <w:p w14:paraId="70F615E0" w14:textId="77777777" w:rsidR="00AA5E89" w:rsidRPr="00BC5195" w:rsidRDefault="00AA5E89" w:rsidP="00AA5E89">
            <w:r w:rsidRPr="00212F5C">
              <w:t>yes</w:t>
            </w:r>
          </w:p>
        </w:tc>
      </w:tr>
      <w:tr w:rsidR="00AA5E89" w:rsidRPr="00BC5195" w14:paraId="057B1F37" w14:textId="77777777" w:rsidTr="00C945D9">
        <w:tc>
          <w:tcPr>
            <w:tcW w:w="2657" w:type="dxa"/>
          </w:tcPr>
          <w:p w14:paraId="6EA44593" w14:textId="77777777" w:rsidR="00AA5E89" w:rsidRPr="002F58A6" w:rsidRDefault="00AA5E89" w:rsidP="00AA5E89">
            <w:pPr>
              <w:ind w:firstLine="318"/>
            </w:pPr>
            <w:proofErr w:type="spellStart"/>
            <w:r w:rsidRPr="002F58A6">
              <w:t>DP.</w:t>
            </w:r>
            <w:r>
              <w:t>Layer</w:t>
            </w:r>
            <w:proofErr w:type="spellEnd"/>
            <w:r>
              <w:t>{n}.</w:t>
            </w:r>
            <w:proofErr w:type="spellStart"/>
            <w:r>
              <w:t>taup</w:t>
            </w:r>
            <w:proofErr w:type="spellEnd"/>
          </w:p>
        </w:tc>
        <w:tc>
          <w:tcPr>
            <w:tcW w:w="3735" w:type="dxa"/>
          </w:tcPr>
          <w:p w14:paraId="2F0E196E" w14:textId="719955B2" w:rsidR="00AA5E89" w:rsidRPr="00BC5195" w:rsidRDefault="00AA5E89" w:rsidP="00AA5E89">
            <w:r>
              <w:t>p-type tau ? (what is tau?)</w:t>
            </w:r>
          </w:p>
        </w:tc>
        <w:tc>
          <w:tcPr>
            <w:tcW w:w="2686" w:type="dxa"/>
          </w:tcPr>
          <w:p w14:paraId="4AF262B5" w14:textId="77777777" w:rsidR="00AA5E89" w:rsidRPr="00BC5195" w:rsidRDefault="00AA5E89" w:rsidP="00AA5E89">
            <w:r>
              <w:t>1</w:t>
            </w:r>
          </w:p>
        </w:tc>
        <w:tc>
          <w:tcPr>
            <w:tcW w:w="2090" w:type="dxa"/>
          </w:tcPr>
          <w:p w14:paraId="4FC19A1C" w14:textId="363A6F09" w:rsidR="00AA5E89" w:rsidRPr="00BC5195" w:rsidRDefault="00AA5E89" w:rsidP="00AA5E89">
            <w:r w:rsidRPr="00994D48">
              <w:t>?</w:t>
            </w:r>
          </w:p>
        </w:tc>
        <w:tc>
          <w:tcPr>
            <w:tcW w:w="2861" w:type="dxa"/>
          </w:tcPr>
          <w:p w14:paraId="514214A3" w14:textId="77777777" w:rsidR="00AA5E89" w:rsidRPr="00BC5195" w:rsidRDefault="00AA5E89" w:rsidP="00AA5E89"/>
        </w:tc>
        <w:tc>
          <w:tcPr>
            <w:tcW w:w="992" w:type="dxa"/>
          </w:tcPr>
          <w:p w14:paraId="6F1EA3B4" w14:textId="77777777" w:rsidR="00AA5E89" w:rsidRPr="00BC5195" w:rsidRDefault="00AA5E89" w:rsidP="00AA5E89">
            <w:r w:rsidRPr="00212F5C">
              <w:t>yes</w:t>
            </w:r>
          </w:p>
        </w:tc>
      </w:tr>
      <w:tr w:rsidR="00AA5E89" w:rsidRPr="00BC5195" w14:paraId="69EA1C04" w14:textId="77777777" w:rsidTr="00C945D9">
        <w:tc>
          <w:tcPr>
            <w:tcW w:w="2657" w:type="dxa"/>
          </w:tcPr>
          <w:p w14:paraId="5F6926F8" w14:textId="77777777" w:rsidR="00AA5E89" w:rsidRPr="002F58A6" w:rsidRDefault="00AA5E89" w:rsidP="00AA5E89">
            <w:pPr>
              <w:ind w:firstLine="318"/>
            </w:pPr>
            <w:proofErr w:type="spellStart"/>
            <w:r w:rsidRPr="002F58A6">
              <w:t>DP.</w:t>
            </w:r>
            <w:r>
              <w:t>Layer</w:t>
            </w:r>
            <w:proofErr w:type="spellEnd"/>
            <w:r>
              <w:t>{n}.</w:t>
            </w:r>
            <w:proofErr w:type="spellStart"/>
            <w:r>
              <w:t>Ete</w:t>
            </w:r>
            <w:proofErr w:type="spellEnd"/>
          </w:p>
        </w:tc>
        <w:tc>
          <w:tcPr>
            <w:tcW w:w="3735" w:type="dxa"/>
          </w:tcPr>
          <w:p w14:paraId="6008D574" w14:textId="77777777" w:rsidR="00AA5E89" w:rsidRPr="00BC5195" w:rsidRDefault="00AA5E89" w:rsidP="00AA5E89"/>
        </w:tc>
        <w:tc>
          <w:tcPr>
            <w:tcW w:w="2686" w:type="dxa"/>
          </w:tcPr>
          <w:p w14:paraId="4DF1A96B" w14:textId="77777777" w:rsidR="00AA5E89" w:rsidRPr="00BC5195" w:rsidRDefault="00AA5E89" w:rsidP="00AA5E89">
            <w:r>
              <w:t>-0.5</w:t>
            </w:r>
          </w:p>
        </w:tc>
        <w:tc>
          <w:tcPr>
            <w:tcW w:w="2090" w:type="dxa"/>
          </w:tcPr>
          <w:p w14:paraId="4AFD4563" w14:textId="7AC28821" w:rsidR="00AA5E89" w:rsidRPr="00BC5195" w:rsidRDefault="00AA5E89" w:rsidP="00AA5E89">
            <w:r w:rsidRPr="00994D48">
              <w:t>?</w:t>
            </w:r>
          </w:p>
        </w:tc>
        <w:tc>
          <w:tcPr>
            <w:tcW w:w="2861" w:type="dxa"/>
          </w:tcPr>
          <w:p w14:paraId="715BC6CC" w14:textId="77777777" w:rsidR="00AA5E89" w:rsidRPr="00BC5195" w:rsidRDefault="00AA5E89" w:rsidP="00AA5E89"/>
        </w:tc>
        <w:tc>
          <w:tcPr>
            <w:tcW w:w="992" w:type="dxa"/>
          </w:tcPr>
          <w:p w14:paraId="68E66629" w14:textId="77777777" w:rsidR="00AA5E89" w:rsidRPr="00BC5195" w:rsidRDefault="00AA5E89" w:rsidP="00AA5E89">
            <w:r w:rsidRPr="00212F5C">
              <w:t>yes</w:t>
            </w:r>
          </w:p>
        </w:tc>
      </w:tr>
      <w:tr w:rsidR="00AA5E89" w:rsidRPr="00BC5195" w14:paraId="0E8F0925" w14:textId="77777777" w:rsidTr="00C945D9">
        <w:tc>
          <w:tcPr>
            <w:tcW w:w="2657" w:type="dxa"/>
          </w:tcPr>
          <w:p w14:paraId="5541BF96" w14:textId="77777777" w:rsidR="00AA5E89" w:rsidRPr="002F58A6" w:rsidRDefault="00AA5E89" w:rsidP="00AA5E89">
            <w:pPr>
              <w:ind w:firstLine="318"/>
            </w:pPr>
            <w:commentRangeStart w:id="29"/>
            <w:proofErr w:type="spellStart"/>
            <w:r w:rsidRPr="002F58A6">
              <w:t>DP.</w:t>
            </w:r>
            <w:r>
              <w:t>Layer</w:t>
            </w:r>
            <w:proofErr w:type="spellEnd"/>
            <w:r>
              <w:t>{n}.Eth</w:t>
            </w:r>
          </w:p>
        </w:tc>
        <w:tc>
          <w:tcPr>
            <w:tcW w:w="3735" w:type="dxa"/>
          </w:tcPr>
          <w:p w14:paraId="565FBA2D" w14:textId="77777777" w:rsidR="00AA5E89" w:rsidRPr="00BC5195" w:rsidRDefault="00AA5E89" w:rsidP="00AA5E89"/>
        </w:tc>
        <w:tc>
          <w:tcPr>
            <w:tcW w:w="2686" w:type="dxa"/>
          </w:tcPr>
          <w:p w14:paraId="317644A3" w14:textId="77777777" w:rsidR="00AA5E89" w:rsidRPr="00BC5195" w:rsidRDefault="00AA5E89" w:rsidP="00AA5E89">
            <w:r>
              <w:t>-0.5</w:t>
            </w:r>
          </w:p>
        </w:tc>
        <w:tc>
          <w:tcPr>
            <w:tcW w:w="2090" w:type="dxa"/>
          </w:tcPr>
          <w:p w14:paraId="2133F776" w14:textId="13ED4E5B" w:rsidR="00AA5E89" w:rsidRPr="00BC5195" w:rsidRDefault="00AA5E89" w:rsidP="00AA5E89">
            <w:r w:rsidRPr="00994D48">
              <w:t>?</w:t>
            </w:r>
            <w:commentRangeEnd w:id="29"/>
            <w:r w:rsidR="00F24FE5">
              <w:rPr>
                <w:rStyle w:val="CommentReference"/>
              </w:rPr>
              <w:commentReference w:id="29"/>
            </w:r>
          </w:p>
        </w:tc>
        <w:tc>
          <w:tcPr>
            <w:tcW w:w="2861" w:type="dxa"/>
          </w:tcPr>
          <w:p w14:paraId="61A91FF7" w14:textId="77777777" w:rsidR="00AA5E89" w:rsidRPr="00BC5195" w:rsidRDefault="00AA5E89" w:rsidP="00AA5E89"/>
        </w:tc>
        <w:tc>
          <w:tcPr>
            <w:tcW w:w="992" w:type="dxa"/>
          </w:tcPr>
          <w:p w14:paraId="303C261E" w14:textId="77777777" w:rsidR="00AA5E89" w:rsidRPr="00BC5195" w:rsidRDefault="00AA5E89" w:rsidP="00AA5E89">
            <w:r w:rsidRPr="00212F5C">
              <w:t>yes</w:t>
            </w:r>
          </w:p>
        </w:tc>
      </w:tr>
      <w:tr w:rsidR="00AA5E89" w:rsidRPr="00BC5195" w14:paraId="0AF2DD4A" w14:textId="77777777" w:rsidTr="00C945D9">
        <w:tc>
          <w:tcPr>
            <w:tcW w:w="2657" w:type="dxa"/>
          </w:tcPr>
          <w:p w14:paraId="205E856B" w14:textId="77777777" w:rsidR="00AA5E89" w:rsidRPr="002F58A6" w:rsidRDefault="00AA5E89" w:rsidP="00AA5E89">
            <w:pPr>
              <w:ind w:firstLine="318"/>
            </w:pPr>
            <w:proofErr w:type="spellStart"/>
            <w:r w:rsidRPr="002F58A6">
              <w:t>DP.</w:t>
            </w:r>
            <w:r>
              <w:t>Layer</w:t>
            </w:r>
            <w:proofErr w:type="spellEnd"/>
            <w:r>
              <w:t>{n}.NTA</w:t>
            </w:r>
          </w:p>
        </w:tc>
        <w:tc>
          <w:tcPr>
            <w:tcW w:w="3735" w:type="dxa"/>
          </w:tcPr>
          <w:p w14:paraId="65311D74" w14:textId="77777777" w:rsidR="00AA5E89" w:rsidRPr="00BC5195" w:rsidRDefault="00AA5E89" w:rsidP="00AA5E89"/>
        </w:tc>
        <w:tc>
          <w:tcPr>
            <w:tcW w:w="2686" w:type="dxa"/>
          </w:tcPr>
          <w:p w14:paraId="2843E533" w14:textId="77777777" w:rsidR="00AA5E89" w:rsidRPr="00BC5195" w:rsidRDefault="00AA5E89" w:rsidP="00AA5E89">
            <w:r>
              <w:t>1e10</w:t>
            </w:r>
          </w:p>
        </w:tc>
        <w:tc>
          <w:tcPr>
            <w:tcW w:w="2090" w:type="dxa"/>
          </w:tcPr>
          <w:p w14:paraId="4FBCAB3F" w14:textId="11E3AFFC" w:rsidR="00AA5E89" w:rsidRPr="00BC5195" w:rsidRDefault="00AA5E89" w:rsidP="00AA5E89">
            <w:r w:rsidRPr="00994D48">
              <w:t>?</w:t>
            </w:r>
          </w:p>
        </w:tc>
        <w:tc>
          <w:tcPr>
            <w:tcW w:w="2861" w:type="dxa"/>
          </w:tcPr>
          <w:p w14:paraId="140261F0" w14:textId="77777777" w:rsidR="00AA5E89" w:rsidRPr="00BC5195" w:rsidRDefault="00AA5E89" w:rsidP="00AA5E89"/>
        </w:tc>
        <w:tc>
          <w:tcPr>
            <w:tcW w:w="992" w:type="dxa"/>
          </w:tcPr>
          <w:p w14:paraId="3A73E3B1" w14:textId="77777777" w:rsidR="00AA5E89" w:rsidRPr="00BC5195" w:rsidRDefault="00AA5E89" w:rsidP="00AA5E89">
            <w:r w:rsidRPr="00212F5C">
              <w:t>yes</w:t>
            </w:r>
          </w:p>
        </w:tc>
      </w:tr>
      <w:tr w:rsidR="00AA5E89" w:rsidRPr="00BC5195" w14:paraId="1145530E" w14:textId="77777777" w:rsidTr="00C945D9">
        <w:tc>
          <w:tcPr>
            <w:tcW w:w="2657" w:type="dxa"/>
          </w:tcPr>
          <w:p w14:paraId="22200726" w14:textId="77777777" w:rsidR="00AA5E89" w:rsidRPr="002F58A6" w:rsidRDefault="00AA5E89" w:rsidP="00AA5E89">
            <w:pPr>
              <w:ind w:firstLine="318"/>
            </w:pPr>
            <w:proofErr w:type="spellStart"/>
            <w:r w:rsidRPr="002F58A6">
              <w:t>DP.</w:t>
            </w:r>
            <w:r>
              <w:t>Layer</w:t>
            </w:r>
            <w:proofErr w:type="spellEnd"/>
            <w:r>
              <w:t>{n}.NTD</w:t>
            </w:r>
          </w:p>
        </w:tc>
        <w:tc>
          <w:tcPr>
            <w:tcW w:w="3735" w:type="dxa"/>
          </w:tcPr>
          <w:p w14:paraId="41BEF72D" w14:textId="77777777" w:rsidR="00AA5E89" w:rsidRPr="00BC5195" w:rsidRDefault="00AA5E89" w:rsidP="00AA5E89"/>
        </w:tc>
        <w:tc>
          <w:tcPr>
            <w:tcW w:w="2686" w:type="dxa"/>
          </w:tcPr>
          <w:p w14:paraId="561D3FEE" w14:textId="77777777" w:rsidR="00AA5E89" w:rsidRPr="00BC5195" w:rsidRDefault="00AA5E89" w:rsidP="00AA5E89">
            <w:r>
              <w:t>1e10</w:t>
            </w:r>
          </w:p>
        </w:tc>
        <w:tc>
          <w:tcPr>
            <w:tcW w:w="2090" w:type="dxa"/>
          </w:tcPr>
          <w:p w14:paraId="3B2A6B59" w14:textId="66E30F7E" w:rsidR="00AA5E89" w:rsidRPr="00BC5195" w:rsidRDefault="00AA5E89" w:rsidP="00AA5E89">
            <w:commentRangeStart w:id="30"/>
            <w:r w:rsidRPr="00994D48">
              <w:t>?</w:t>
            </w:r>
            <w:commentRangeEnd w:id="30"/>
            <w:r w:rsidR="00F24FE5">
              <w:rPr>
                <w:rStyle w:val="CommentReference"/>
              </w:rPr>
              <w:commentReference w:id="30"/>
            </w:r>
          </w:p>
        </w:tc>
        <w:tc>
          <w:tcPr>
            <w:tcW w:w="2861" w:type="dxa"/>
          </w:tcPr>
          <w:p w14:paraId="6564FFA9" w14:textId="77777777" w:rsidR="00AA5E89" w:rsidRPr="00BC5195" w:rsidRDefault="00AA5E89" w:rsidP="00AA5E89"/>
        </w:tc>
        <w:tc>
          <w:tcPr>
            <w:tcW w:w="992" w:type="dxa"/>
          </w:tcPr>
          <w:p w14:paraId="6EB0D76D" w14:textId="77777777" w:rsidR="00AA5E89" w:rsidRPr="00BC5195" w:rsidRDefault="00AA5E89" w:rsidP="00AA5E89">
            <w:r w:rsidRPr="00212F5C">
              <w:t>yes</w:t>
            </w:r>
          </w:p>
        </w:tc>
      </w:tr>
      <w:tr w:rsidR="002C728B" w:rsidRPr="00BC5195" w14:paraId="7CCC070E" w14:textId="77777777" w:rsidTr="00C945D9">
        <w:tc>
          <w:tcPr>
            <w:tcW w:w="2657" w:type="dxa"/>
            <w:shd w:val="clear" w:color="auto" w:fill="FFF2CC" w:themeFill="accent4" w:themeFillTint="33"/>
          </w:tcPr>
          <w:p w14:paraId="2B900DA3" w14:textId="77777777" w:rsidR="002C728B" w:rsidRPr="002F58A6" w:rsidRDefault="002C728B" w:rsidP="00C945D9">
            <w:pPr>
              <w:ind w:firstLine="318"/>
            </w:pPr>
            <w:proofErr w:type="spellStart"/>
            <w:r w:rsidRPr="002F58A6">
              <w:t>DP.</w:t>
            </w:r>
            <w:r>
              <w:t>Layer</w:t>
            </w:r>
            <w:proofErr w:type="spellEnd"/>
            <w:r>
              <w:t>{n}.</w:t>
            </w:r>
            <w:proofErr w:type="spellStart"/>
            <w:r>
              <w:t>tp</w:t>
            </w:r>
            <w:proofErr w:type="spellEnd"/>
          </w:p>
        </w:tc>
        <w:tc>
          <w:tcPr>
            <w:tcW w:w="3735" w:type="dxa"/>
            <w:shd w:val="clear" w:color="auto" w:fill="FFF2CC" w:themeFill="accent4" w:themeFillTint="33"/>
          </w:tcPr>
          <w:p w14:paraId="5067FFFA" w14:textId="61F458F0" w:rsidR="002C728B" w:rsidRPr="00BC5195" w:rsidRDefault="002C728B" w:rsidP="00C945D9">
            <w:r>
              <w:t>Layer Thickness</w:t>
            </w:r>
            <w:r w:rsidR="00E5177E">
              <w:t xml:space="preserve"> ?</w:t>
            </w:r>
          </w:p>
        </w:tc>
        <w:tc>
          <w:tcPr>
            <w:tcW w:w="2686" w:type="dxa"/>
            <w:shd w:val="clear" w:color="auto" w:fill="F4B083" w:themeFill="accent2" w:themeFillTint="99"/>
          </w:tcPr>
          <w:p w14:paraId="40D40AE3" w14:textId="77777777" w:rsidR="002C728B" w:rsidRPr="00BC5195" w:rsidRDefault="002C728B" w:rsidP="00C945D9">
            <w:r>
              <w:t>1e-5</w:t>
            </w:r>
          </w:p>
        </w:tc>
        <w:tc>
          <w:tcPr>
            <w:tcW w:w="2090" w:type="dxa"/>
            <w:shd w:val="clear" w:color="auto" w:fill="F4B083" w:themeFill="accent2" w:themeFillTint="99"/>
          </w:tcPr>
          <w:p w14:paraId="21B283FA" w14:textId="77777777" w:rsidR="002C728B" w:rsidRPr="00BC5195" w:rsidRDefault="002C728B" w:rsidP="00C945D9">
            <w:commentRangeStart w:id="31"/>
            <w:r>
              <w:t>cm?</w:t>
            </w:r>
            <w:commentRangeEnd w:id="31"/>
            <w:r w:rsidR="001664D1">
              <w:rPr>
                <w:rStyle w:val="CommentReference"/>
              </w:rPr>
              <w:commentReference w:id="31"/>
            </w:r>
          </w:p>
        </w:tc>
        <w:tc>
          <w:tcPr>
            <w:tcW w:w="2861" w:type="dxa"/>
            <w:shd w:val="clear" w:color="auto" w:fill="F4B083" w:themeFill="accent2" w:themeFillTint="99"/>
          </w:tcPr>
          <w:p w14:paraId="587DDBAB" w14:textId="77777777" w:rsidR="002C728B" w:rsidRPr="00BC5195" w:rsidRDefault="002C728B" w:rsidP="00C945D9">
            <w:commentRangeStart w:id="32"/>
            <w:r>
              <w:t xml:space="preserve">doesn’t agree with </w:t>
            </w:r>
            <w:proofErr w:type="spellStart"/>
            <w:r w:rsidRPr="006E0F45">
              <w:t>Prec.params.tickness</w:t>
            </w:r>
            <w:proofErr w:type="spellEnd"/>
            <w:r>
              <w:t xml:space="preserve"> !! Different units maybe?</w:t>
            </w:r>
            <w:commentRangeEnd w:id="32"/>
            <w:r w:rsidR="001664D1">
              <w:rPr>
                <w:rStyle w:val="CommentReference"/>
              </w:rPr>
              <w:commentReference w:id="32"/>
            </w:r>
          </w:p>
        </w:tc>
        <w:tc>
          <w:tcPr>
            <w:tcW w:w="992" w:type="dxa"/>
          </w:tcPr>
          <w:p w14:paraId="6F6124C2" w14:textId="77777777" w:rsidR="002C728B" w:rsidRPr="00BC5195" w:rsidRDefault="002C728B" w:rsidP="00C945D9">
            <w:r w:rsidRPr="00212F5C">
              <w:t>yes</w:t>
            </w:r>
          </w:p>
        </w:tc>
      </w:tr>
      <w:tr w:rsidR="00AA5E89" w:rsidRPr="00BC5195" w14:paraId="53430144" w14:textId="77777777" w:rsidTr="00C945D9">
        <w:tc>
          <w:tcPr>
            <w:tcW w:w="2657" w:type="dxa"/>
          </w:tcPr>
          <w:p w14:paraId="3A37A989" w14:textId="77777777" w:rsidR="00AA5E89" w:rsidRPr="002F58A6" w:rsidRDefault="00AA5E89" w:rsidP="00AA5E89">
            <w:pPr>
              <w:ind w:firstLine="318"/>
            </w:pPr>
            <w:proofErr w:type="spellStart"/>
            <w:r w:rsidRPr="002F58A6">
              <w:t>DP.</w:t>
            </w:r>
            <w:r>
              <w:t>Layer</w:t>
            </w:r>
            <w:proofErr w:type="spellEnd"/>
            <w:r>
              <w:t>{n}.pp</w:t>
            </w:r>
          </w:p>
        </w:tc>
        <w:tc>
          <w:tcPr>
            <w:tcW w:w="3735" w:type="dxa"/>
          </w:tcPr>
          <w:p w14:paraId="046FB395" w14:textId="77777777" w:rsidR="00AA5E89" w:rsidRPr="00BC5195" w:rsidRDefault="00AA5E89" w:rsidP="00AA5E89"/>
        </w:tc>
        <w:tc>
          <w:tcPr>
            <w:tcW w:w="2686" w:type="dxa"/>
          </w:tcPr>
          <w:p w14:paraId="4C490131" w14:textId="77777777" w:rsidR="00AA5E89" w:rsidRPr="00BC5195" w:rsidRDefault="00AA5E89" w:rsidP="00AA5E89">
            <w:r>
              <w:t>20</w:t>
            </w:r>
          </w:p>
        </w:tc>
        <w:tc>
          <w:tcPr>
            <w:tcW w:w="2090" w:type="dxa"/>
          </w:tcPr>
          <w:p w14:paraId="27BF9922" w14:textId="1C34D176" w:rsidR="00AA5E89" w:rsidRPr="00BC5195" w:rsidRDefault="00AA5E89" w:rsidP="00AA5E89">
            <w:r w:rsidRPr="00D7269E">
              <w:t>?</w:t>
            </w:r>
          </w:p>
        </w:tc>
        <w:tc>
          <w:tcPr>
            <w:tcW w:w="2861" w:type="dxa"/>
          </w:tcPr>
          <w:p w14:paraId="7C626924" w14:textId="77777777" w:rsidR="00AA5E89" w:rsidRPr="00BC5195" w:rsidRDefault="00AA5E89" w:rsidP="00AA5E89"/>
        </w:tc>
        <w:tc>
          <w:tcPr>
            <w:tcW w:w="992" w:type="dxa"/>
          </w:tcPr>
          <w:p w14:paraId="66688855" w14:textId="77777777" w:rsidR="00AA5E89" w:rsidRPr="00BC5195" w:rsidRDefault="00AA5E89" w:rsidP="00AA5E89">
            <w:r w:rsidRPr="00212F5C">
              <w:t>yes</w:t>
            </w:r>
          </w:p>
        </w:tc>
      </w:tr>
      <w:tr w:rsidR="00AA5E89" w:rsidRPr="00BC5195" w14:paraId="2DB7724B" w14:textId="77777777" w:rsidTr="00C945D9">
        <w:tc>
          <w:tcPr>
            <w:tcW w:w="2657" w:type="dxa"/>
          </w:tcPr>
          <w:p w14:paraId="4C94661E" w14:textId="77777777" w:rsidR="00AA5E89" w:rsidRPr="002F58A6" w:rsidRDefault="00AA5E89" w:rsidP="00AA5E89">
            <w:pPr>
              <w:ind w:firstLine="318"/>
            </w:pPr>
            <w:proofErr w:type="spellStart"/>
            <w:r w:rsidRPr="002F58A6">
              <w:t>DP.</w:t>
            </w:r>
            <w:r>
              <w:t>Layer</w:t>
            </w:r>
            <w:proofErr w:type="spellEnd"/>
            <w:r>
              <w:t>{n}.</w:t>
            </w:r>
            <w:proofErr w:type="spellStart"/>
            <w:r>
              <w:t>tinterL</w:t>
            </w:r>
            <w:proofErr w:type="spellEnd"/>
          </w:p>
        </w:tc>
        <w:tc>
          <w:tcPr>
            <w:tcW w:w="3735" w:type="dxa"/>
          </w:tcPr>
          <w:p w14:paraId="741E739F" w14:textId="082D0262" w:rsidR="00AA5E89" w:rsidRPr="00BC5195" w:rsidRDefault="00AA5E89" w:rsidP="00AA5E89">
            <w:r>
              <w:t>thickness left interlayer</w:t>
            </w:r>
          </w:p>
        </w:tc>
        <w:tc>
          <w:tcPr>
            <w:tcW w:w="2686" w:type="dxa"/>
          </w:tcPr>
          <w:p w14:paraId="4F469C16" w14:textId="77777777" w:rsidR="00AA5E89" w:rsidRPr="00BC5195" w:rsidRDefault="00AA5E89" w:rsidP="00AA5E89">
            <w:r>
              <w:t>0</w:t>
            </w:r>
          </w:p>
        </w:tc>
        <w:tc>
          <w:tcPr>
            <w:tcW w:w="2090" w:type="dxa"/>
          </w:tcPr>
          <w:p w14:paraId="62DEE59C" w14:textId="31546A3E" w:rsidR="00AA5E89" w:rsidRPr="00BC5195" w:rsidRDefault="00AA5E89" w:rsidP="00AA5E89">
            <w:r w:rsidRPr="00D7269E">
              <w:t>?</w:t>
            </w:r>
          </w:p>
        </w:tc>
        <w:tc>
          <w:tcPr>
            <w:tcW w:w="2861" w:type="dxa"/>
          </w:tcPr>
          <w:p w14:paraId="1C1B87E9" w14:textId="77777777" w:rsidR="00AA5E89" w:rsidRPr="00BC5195" w:rsidRDefault="00AA5E89" w:rsidP="00AA5E89"/>
        </w:tc>
        <w:tc>
          <w:tcPr>
            <w:tcW w:w="992" w:type="dxa"/>
          </w:tcPr>
          <w:p w14:paraId="6739C13F" w14:textId="77777777" w:rsidR="00AA5E89" w:rsidRPr="00BC5195" w:rsidRDefault="00AA5E89" w:rsidP="00AA5E89">
            <w:r w:rsidRPr="00212F5C">
              <w:t>yes</w:t>
            </w:r>
          </w:p>
        </w:tc>
      </w:tr>
      <w:tr w:rsidR="00AA5E89" w:rsidRPr="00BC5195" w14:paraId="3EE2028F" w14:textId="77777777" w:rsidTr="00C945D9">
        <w:tc>
          <w:tcPr>
            <w:tcW w:w="2657" w:type="dxa"/>
          </w:tcPr>
          <w:p w14:paraId="71A86A01" w14:textId="77777777" w:rsidR="00AA5E89" w:rsidRPr="002F58A6" w:rsidRDefault="00AA5E89" w:rsidP="00AA5E89">
            <w:pPr>
              <w:ind w:firstLine="318"/>
            </w:pPr>
            <w:proofErr w:type="spellStart"/>
            <w:r w:rsidRPr="002F58A6">
              <w:t>DP.</w:t>
            </w:r>
            <w:r>
              <w:t>Layer</w:t>
            </w:r>
            <w:proofErr w:type="spellEnd"/>
            <w:r>
              <w:t>{n}.</w:t>
            </w:r>
            <w:proofErr w:type="spellStart"/>
            <w:r>
              <w:t>epointsL</w:t>
            </w:r>
            <w:proofErr w:type="spellEnd"/>
          </w:p>
        </w:tc>
        <w:tc>
          <w:tcPr>
            <w:tcW w:w="3735" w:type="dxa"/>
          </w:tcPr>
          <w:p w14:paraId="64F7A27F" w14:textId="0FE00EB9" w:rsidR="00AA5E89" w:rsidRPr="00BC5195" w:rsidRDefault="00AA5E89" w:rsidP="00AA5E89">
            <w:r>
              <w:t>number of points in the left interlayer</w:t>
            </w:r>
          </w:p>
        </w:tc>
        <w:tc>
          <w:tcPr>
            <w:tcW w:w="2686" w:type="dxa"/>
          </w:tcPr>
          <w:p w14:paraId="0B21BEFA" w14:textId="77777777" w:rsidR="00AA5E89" w:rsidRPr="00BC5195" w:rsidRDefault="00AA5E89" w:rsidP="00AA5E89">
            <w:r>
              <w:t>0</w:t>
            </w:r>
          </w:p>
        </w:tc>
        <w:tc>
          <w:tcPr>
            <w:tcW w:w="2090" w:type="dxa"/>
          </w:tcPr>
          <w:p w14:paraId="28A83252" w14:textId="0E7CA637" w:rsidR="00AA5E89" w:rsidRPr="00BC5195" w:rsidRDefault="00AA5E89" w:rsidP="00AA5E89">
            <w:r w:rsidRPr="00D7269E">
              <w:t>?</w:t>
            </w:r>
          </w:p>
        </w:tc>
        <w:tc>
          <w:tcPr>
            <w:tcW w:w="2861" w:type="dxa"/>
          </w:tcPr>
          <w:p w14:paraId="579F41CA" w14:textId="77777777" w:rsidR="00AA5E89" w:rsidRPr="00BC5195" w:rsidRDefault="00AA5E89" w:rsidP="00AA5E89"/>
        </w:tc>
        <w:tc>
          <w:tcPr>
            <w:tcW w:w="992" w:type="dxa"/>
          </w:tcPr>
          <w:p w14:paraId="13ABBF99" w14:textId="77777777" w:rsidR="00AA5E89" w:rsidRPr="00BC5195" w:rsidRDefault="00AA5E89" w:rsidP="00AA5E89">
            <w:r w:rsidRPr="00212F5C">
              <w:t>yes</w:t>
            </w:r>
          </w:p>
        </w:tc>
      </w:tr>
      <w:tr w:rsidR="00AA5E89" w:rsidRPr="00BC5195" w14:paraId="59A2788B" w14:textId="77777777" w:rsidTr="00C945D9">
        <w:tc>
          <w:tcPr>
            <w:tcW w:w="2657" w:type="dxa"/>
          </w:tcPr>
          <w:p w14:paraId="7F8907B4" w14:textId="77777777" w:rsidR="00AA5E89" w:rsidRPr="002F58A6" w:rsidRDefault="00AA5E89" w:rsidP="00AA5E89">
            <w:pPr>
              <w:ind w:firstLine="318"/>
            </w:pPr>
            <w:proofErr w:type="spellStart"/>
            <w:r w:rsidRPr="002F58A6">
              <w:t>DP.</w:t>
            </w:r>
            <w:r>
              <w:t>Layer</w:t>
            </w:r>
            <w:proofErr w:type="spellEnd"/>
            <w:r>
              <w:t>{n}.</w:t>
            </w:r>
            <w:proofErr w:type="spellStart"/>
            <w:r>
              <w:t>XiL</w:t>
            </w:r>
            <w:proofErr w:type="spellEnd"/>
          </w:p>
        </w:tc>
        <w:tc>
          <w:tcPr>
            <w:tcW w:w="3735" w:type="dxa"/>
          </w:tcPr>
          <w:p w14:paraId="46F989D6" w14:textId="66F67516" w:rsidR="00AA5E89" w:rsidRPr="00BC5195" w:rsidRDefault="00AA5E89" w:rsidP="00AA5E89">
            <w:r>
              <w:t>?? left interlayer</w:t>
            </w:r>
          </w:p>
        </w:tc>
        <w:tc>
          <w:tcPr>
            <w:tcW w:w="2686" w:type="dxa"/>
          </w:tcPr>
          <w:p w14:paraId="6E29C3E9" w14:textId="77777777" w:rsidR="00AA5E89" w:rsidRPr="00BC5195" w:rsidRDefault="00AA5E89" w:rsidP="00AA5E89">
            <w:r>
              <w:t>0</w:t>
            </w:r>
          </w:p>
        </w:tc>
        <w:tc>
          <w:tcPr>
            <w:tcW w:w="2090" w:type="dxa"/>
          </w:tcPr>
          <w:p w14:paraId="534DB46F" w14:textId="5F014FB7" w:rsidR="00AA5E89" w:rsidRPr="00BC5195" w:rsidRDefault="00AA5E89" w:rsidP="00AA5E89">
            <w:r w:rsidRPr="00D7269E">
              <w:t>?</w:t>
            </w:r>
          </w:p>
        </w:tc>
        <w:tc>
          <w:tcPr>
            <w:tcW w:w="2861" w:type="dxa"/>
          </w:tcPr>
          <w:p w14:paraId="670FEAA7" w14:textId="77777777" w:rsidR="00AA5E89" w:rsidRPr="00BC5195" w:rsidRDefault="00AA5E89" w:rsidP="00AA5E89"/>
        </w:tc>
        <w:tc>
          <w:tcPr>
            <w:tcW w:w="992" w:type="dxa"/>
          </w:tcPr>
          <w:p w14:paraId="68A9EAD2" w14:textId="77777777" w:rsidR="00AA5E89" w:rsidRPr="00BC5195" w:rsidRDefault="00AA5E89" w:rsidP="00AA5E89">
            <w:r w:rsidRPr="00212F5C">
              <w:t>yes</w:t>
            </w:r>
          </w:p>
        </w:tc>
      </w:tr>
      <w:tr w:rsidR="00AA5E89" w:rsidRPr="00BC5195" w14:paraId="25798BBE" w14:textId="77777777" w:rsidTr="00C945D9">
        <w:tc>
          <w:tcPr>
            <w:tcW w:w="2657" w:type="dxa"/>
          </w:tcPr>
          <w:p w14:paraId="48F748CF" w14:textId="77777777" w:rsidR="00AA5E89" w:rsidRPr="002F58A6" w:rsidRDefault="00AA5E89" w:rsidP="00AA5E89">
            <w:pPr>
              <w:ind w:firstLine="318"/>
            </w:pPr>
            <w:proofErr w:type="spellStart"/>
            <w:r w:rsidRPr="002F58A6">
              <w:t>DP.</w:t>
            </w:r>
            <w:r>
              <w:t>Layer</w:t>
            </w:r>
            <w:proofErr w:type="spellEnd"/>
            <w:r>
              <w:t>{n}.</w:t>
            </w:r>
            <w:proofErr w:type="spellStart"/>
            <w:r>
              <w:t>XipL</w:t>
            </w:r>
            <w:proofErr w:type="spellEnd"/>
          </w:p>
        </w:tc>
        <w:tc>
          <w:tcPr>
            <w:tcW w:w="3735" w:type="dxa"/>
          </w:tcPr>
          <w:p w14:paraId="51B0FEA5" w14:textId="216EAA6C" w:rsidR="00AA5E89" w:rsidRPr="00BC5195" w:rsidRDefault="00AA5E89" w:rsidP="00AA5E89">
            <w:r>
              <w:t>?? left interlayer</w:t>
            </w:r>
          </w:p>
        </w:tc>
        <w:tc>
          <w:tcPr>
            <w:tcW w:w="2686" w:type="dxa"/>
          </w:tcPr>
          <w:p w14:paraId="0E25EACB" w14:textId="77777777" w:rsidR="00AA5E89" w:rsidRPr="00BC5195" w:rsidRDefault="00AA5E89" w:rsidP="00AA5E89">
            <w:r>
              <w:t>0</w:t>
            </w:r>
          </w:p>
        </w:tc>
        <w:tc>
          <w:tcPr>
            <w:tcW w:w="2090" w:type="dxa"/>
          </w:tcPr>
          <w:p w14:paraId="5FAD21F8" w14:textId="505C011D" w:rsidR="00AA5E89" w:rsidRPr="00BC5195" w:rsidRDefault="00AA5E89" w:rsidP="00AA5E89">
            <w:r w:rsidRPr="00D7269E">
              <w:t>?</w:t>
            </w:r>
          </w:p>
        </w:tc>
        <w:tc>
          <w:tcPr>
            <w:tcW w:w="2861" w:type="dxa"/>
          </w:tcPr>
          <w:p w14:paraId="0FFD1817" w14:textId="77777777" w:rsidR="00AA5E89" w:rsidRPr="00BC5195" w:rsidRDefault="00AA5E89" w:rsidP="00AA5E89"/>
        </w:tc>
        <w:tc>
          <w:tcPr>
            <w:tcW w:w="992" w:type="dxa"/>
          </w:tcPr>
          <w:p w14:paraId="7B91DA88" w14:textId="77777777" w:rsidR="00AA5E89" w:rsidRPr="00BC5195" w:rsidRDefault="00AA5E89" w:rsidP="00AA5E89">
            <w:r w:rsidRPr="00212F5C">
              <w:t>yes</w:t>
            </w:r>
          </w:p>
        </w:tc>
      </w:tr>
      <w:tr w:rsidR="00AA5E89" w:rsidRPr="00BC5195" w14:paraId="6B7E50C9" w14:textId="77777777" w:rsidTr="00C945D9">
        <w:tc>
          <w:tcPr>
            <w:tcW w:w="2657" w:type="dxa"/>
          </w:tcPr>
          <w:p w14:paraId="42F2C713" w14:textId="77777777" w:rsidR="00AA5E89" w:rsidRPr="002F58A6" w:rsidRDefault="00AA5E89" w:rsidP="00AA5E89">
            <w:pPr>
              <w:ind w:firstLine="318"/>
            </w:pPr>
            <w:proofErr w:type="spellStart"/>
            <w:r w:rsidRPr="002F58A6">
              <w:t>DP.</w:t>
            </w:r>
            <w:r>
              <w:t>Layer</w:t>
            </w:r>
            <w:proofErr w:type="spellEnd"/>
            <w:r>
              <w:t>{n}.</w:t>
            </w:r>
            <w:proofErr w:type="spellStart"/>
            <w:r>
              <w:t>tinterR</w:t>
            </w:r>
            <w:proofErr w:type="spellEnd"/>
          </w:p>
        </w:tc>
        <w:tc>
          <w:tcPr>
            <w:tcW w:w="3735" w:type="dxa"/>
          </w:tcPr>
          <w:p w14:paraId="76CBEF94" w14:textId="676D6122" w:rsidR="00AA5E89" w:rsidRPr="00BC5195" w:rsidRDefault="00AA5E89" w:rsidP="00AA5E89">
            <w:r>
              <w:t>thickness right interlayer</w:t>
            </w:r>
          </w:p>
        </w:tc>
        <w:tc>
          <w:tcPr>
            <w:tcW w:w="2686" w:type="dxa"/>
          </w:tcPr>
          <w:p w14:paraId="08B2EC24" w14:textId="77777777" w:rsidR="00AA5E89" w:rsidRPr="00BC5195" w:rsidRDefault="00AA5E89" w:rsidP="00AA5E89">
            <w:r>
              <w:t>2.5e-6</w:t>
            </w:r>
          </w:p>
        </w:tc>
        <w:tc>
          <w:tcPr>
            <w:tcW w:w="2090" w:type="dxa"/>
          </w:tcPr>
          <w:p w14:paraId="5319DFCB" w14:textId="74A38302" w:rsidR="00AA5E89" w:rsidRPr="00BC5195" w:rsidRDefault="00AA5E89" w:rsidP="00AA5E89">
            <w:r w:rsidRPr="00D7269E">
              <w:t>?</w:t>
            </w:r>
          </w:p>
        </w:tc>
        <w:tc>
          <w:tcPr>
            <w:tcW w:w="2861" w:type="dxa"/>
          </w:tcPr>
          <w:p w14:paraId="22AB49DC" w14:textId="77777777" w:rsidR="00AA5E89" w:rsidRPr="00BC5195" w:rsidRDefault="00AA5E89" w:rsidP="00AA5E89"/>
        </w:tc>
        <w:tc>
          <w:tcPr>
            <w:tcW w:w="992" w:type="dxa"/>
          </w:tcPr>
          <w:p w14:paraId="203D51F8" w14:textId="77777777" w:rsidR="00AA5E89" w:rsidRPr="00BC5195" w:rsidRDefault="00AA5E89" w:rsidP="00AA5E89">
            <w:r w:rsidRPr="00212F5C">
              <w:t>yes</w:t>
            </w:r>
          </w:p>
        </w:tc>
      </w:tr>
      <w:tr w:rsidR="00AA5E89" w:rsidRPr="00BC5195" w14:paraId="5C1116CC" w14:textId="77777777" w:rsidTr="00C945D9">
        <w:tc>
          <w:tcPr>
            <w:tcW w:w="2657" w:type="dxa"/>
          </w:tcPr>
          <w:p w14:paraId="67EE29FA" w14:textId="77777777" w:rsidR="00AA5E89" w:rsidRPr="00BC5195" w:rsidRDefault="00AA5E89" w:rsidP="00AA5E89">
            <w:pPr>
              <w:ind w:firstLine="318"/>
              <w:rPr>
                <w:b/>
                <w:bCs/>
              </w:rPr>
            </w:pPr>
            <w:proofErr w:type="spellStart"/>
            <w:r w:rsidRPr="002F58A6">
              <w:t>DP.</w:t>
            </w:r>
            <w:r>
              <w:t>Layer</w:t>
            </w:r>
            <w:proofErr w:type="spellEnd"/>
            <w:r>
              <w:t>{n}.</w:t>
            </w:r>
            <w:proofErr w:type="spellStart"/>
            <w:r>
              <w:t>epointsR</w:t>
            </w:r>
            <w:proofErr w:type="spellEnd"/>
          </w:p>
        </w:tc>
        <w:tc>
          <w:tcPr>
            <w:tcW w:w="3735" w:type="dxa"/>
          </w:tcPr>
          <w:p w14:paraId="36CD3882" w14:textId="21A189E1" w:rsidR="00AA5E89" w:rsidRPr="00BC5195" w:rsidRDefault="00AA5E89" w:rsidP="00AA5E89">
            <w:r>
              <w:t>number of points in the right interlayer</w:t>
            </w:r>
          </w:p>
        </w:tc>
        <w:tc>
          <w:tcPr>
            <w:tcW w:w="2686" w:type="dxa"/>
          </w:tcPr>
          <w:p w14:paraId="79FDA126" w14:textId="77777777" w:rsidR="00AA5E89" w:rsidRPr="00BC5195" w:rsidRDefault="00AA5E89" w:rsidP="00AA5E89">
            <w:r>
              <w:t>25</w:t>
            </w:r>
          </w:p>
        </w:tc>
        <w:tc>
          <w:tcPr>
            <w:tcW w:w="2090" w:type="dxa"/>
          </w:tcPr>
          <w:p w14:paraId="121C2B6A" w14:textId="3FE5DCE3" w:rsidR="00AA5E89" w:rsidRPr="00BC5195" w:rsidRDefault="00AA5E89" w:rsidP="00AA5E89">
            <w:r w:rsidRPr="00D7269E">
              <w:t>?</w:t>
            </w:r>
          </w:p>
        </w:tc>
        <w:tc>
          <w:tcPr>
            <w:tcW w:w="2861" w:type="dxa"/>
          </w:tcPr>
          <w:p w14:paraId="5DBA37AE" w14:textId="77777777" w:rsidR="00AA5E89" w:rsidRPr="00BC5195" w:rsidRDefault="00AA5E89" w:rsidP="00AA5E89"/>
        </w:tc>
        <w:tc>
          <w:tcPr>
            <w:tcW w:w="992" w:type="dxa"/>
          </w:tcPr>
          <w:p w14:paraId="4BF6F490" w14:textId="77777777" w:rsidR="00AA5E89" w:rsidRPr="00BC5195" w:rsidRDefault="00AA5E89" w:rsidP="00AA5E89">
            <w:r w:rsidRPr="00212F5C">
              <w:t>yes</w:t>
            </w:r>
          </w:p>
        </w:tc>
      </w:tr>
      <w:tr w:rsidR="00AA5E89" w:rsidRPr="00BC5195" w14:paraId="2C3C94D7" w14:textId="77777777" w:rsidTr="00C945D9">
        <w:tc>
          <w:tcPr>
            <w:tcW w:w="2657" w:type="dxa"/>
          </w:tcPr>
          <w:p w14:paraId="16A46BD3" w14:textId="77777777" w:rsidR="00AA5E89" w:rsidRPr="002F58A6" w:rsidRDefault="00AA5E89" w:rsidP="00AA5E89">
            <w:pPr>
              <w:ind w:firstLine="318"/>
            </w:pPr>
            <w:proofErr w:type="spellStart"/>
            <w:r w:rsidRPr="002F58A6">
              <w:t>DP.</w:t>
            </w:r>
            <w:r>
              <w:t>Layer</w:t>
            </w:r>
            <w:proofErr w:type="spellEnd"/>
            <w:r>
              <w:t>{n}.</w:t>
            </w:r>
            <w:proofErr w:type="spellStart"/>
            <w:r>
              <w:t>XiR</w:t>
            </w:r>
            <w:proofErr w:type="spellEnd"/>
          </w:p>
        </w:tc>
        <w:tc>
          <w:tcPr>
            <w:tcW w:w="3735" w:type="dxa"/>
          </w:tcPr>
          <w:p w14:paraId="3CC93DB7" w14:textId="7E942096" w:rsidR="00AA5E89" w:rsidRPr="00BC5195" w:rsidRDefault="00AA5E89" w:rsidP="00AA5E89">
            <w:r>
              <w:t>?? right interlayer</w:t>
            </w:r>
          </w:p>
        </w:tc>
        <w:tc>
          <w:tcPr>
            <w:tcW w:w="2686" w:type="dxa"/>
          </w:tcPr>
          <w:p w14:paraId="0F517AF0" w14:textId="77777777" w:rsidR="00AA5E89" w:rsidRPr="00BC5195" w:rsidRDefault="00AA5E89" w:rsidP="00AA5E89">
            <w:r>
              <w:t>1e-7</w:t>
            </w:r>
          </w:p>
        </w:tc>
        <w:tc>
          <w:tcPr>
            <w:tcW w:w="2090" w:type="dxa"/>
          </w:tcPr>
          <w:p w14:paraId="43E5FA6A" w14:textId="7057BF5D" w:rsidR="00AA5E89" w:rsidRPr="00BC5195" w:rsidRDefault="00AA5E89" w:rsidP="00AA5E89">
            <w:r w:rsidRPr="00D7269E">
              <w:t>?</w:t>
            </w:r>
          </w:p>
        </w:tc>
        <w:tc>
          <w:tcPr>
            <w:tcW w:w="2861" w:type="dxa"/>
          </w:tcPr>
          <w:p w14:paraId="68C49B4F" w14:textId="77777777" w:rsidR="00AA5E89" w:rsidRPr="00BC5195" w:rsidRDefault="00AA5E89" w:rsidP="00AA5E89"/>
        </w:tc>
        <w:tc>
          <w:tcPr>
            <w:tcW w:w="992" w:type="dxa"/>
          </w:tcPr>
          <w:p w14:paraId="598707A1" w14:textId="77777777" w:rsidR="00AA5E89" w:rsidRPr="00BC5195" w:rsidRDefault="00AA5E89" w:rsidP="00AA5E89">
            <w:r w:rsidRPr="00212F5C">
              <w:t>yes</w:t>
            </w:r>
          </w:p>
        </w:tc>
      </w:tr>
      <w:tr w:rsidR="00AA5E89" w:rsidRPr="00BC5195" w14:paraId="5445B029" w14:textId="77777777" w:rsidTr="00C945D9">
        <w:tc>
          <w:tcPr>
            <w:tcW w:w="2657" w:type="dxa"/>
          </w:tcPr>
          <w:p w14:paraId="2B26BE6B" w14:textId="77777777" w:rsidR="00AA5E89" w:rsidRPr="002F58A6" w:rsidRDefault="00AA5E89" w:rsidP="00AA5E89">
            <w:pPr>
              <w:ind w:firstLine="318"/>
            </w:pPr>
            <w:proofErr w:type="spellStart"/>
            <w:r w:rsidRPr="002F58A6">
              <w:t>DP.</w:t>
            </w:r>
            <w:r>
              <w:t>Layer</w:t>
            </w:r>
            <w:proofErr w:type="spellEnd"/>
            <w:r>
              <w:t>{n}.</w:t>
            </w:r>
            <w:proofErr w:type="spellStart"/>
            <w:r>
              <w:t>XipR</w:t>
            </w:r>
            <w:proofErr w:type="spellEnd"/>
          </w:p>
        </w:tc>
        <w:tc>
          <w:tcPr>
            <w:tcW w:w="3735" w:type="dxa"/>
          </w:tcPr>
          <w:p w14:paraId="0863DF33" w14:textId="7531695E" w:rsidR="00AA5E89" w:rsidRPr="00BC5195" w:rsidRDefault="00AA5E89" w:rsidP="00AA5E89">
            <w:r>
              <w:t>?? right interlayer</w:t>
            </w:r>
          </w:p>
        </w:tc>
        <w:tc>
          <w:tcPr>
            <w:tcW w:w="2686" w:type="dxa"/>
          </w:tcPr>
          <w:p w14:paraId="7A765036" w14:textId="77777777" w:rsidR="00AA5E89" w:rsidRPr="00BC5195" w:rsidRDefault="00AA5E89" w:rsidP="00AA5E89">
            <w:r>
              <w:t>10</w:t>
            </w:r>
          </w:p>
        </w:tc>
        <w:tc>
          <w:tcPr>
            <w:tcW w:w="2090" w:type="dxa"/>
          </w:tcPr>
          <w:p w14:paraId="27F019A9" w14:textId="715536E3" w:rsidR="00AA5E89" w:rsidRPr="00BC5195" w:rsidRDefault="00AA5E89" w:rsidP="00AA5E89">
            <w:r w:rsidRPr="00D7269E">
              <w:t>?</w:t>
            </w:r>
          </w:p>
        </w:tc>
        <w:tc>
          <w:tcPr>
            <w:tcW w:w="2861" w:type="dxa"/>
          </w:tcPr>
          <w:p w14:paraId="41152D8E" w14:textId="77777777" w:rsidR="00AA5E89" w:rsidRPr="00BC5195" w:rsidRDefault="00AA5E89" w:rsidP="00AA5E89"/>
        </w:tc>
        <w:tc>
          <w:tcPr>
            <w:tcW w:w="992" w:type="dxa"/>
          </w:tcPr>
          <w:p w14:paraId="64816D29" w14:textId="77777777" w:rsidR="00AA5E89" w:rsidRPr="00BC5195" w:rsidRDefault="00AA5E89" w:rsidP="00AA5E89">
            <w:r w:rsidRPr="00212F5C">
              <w:t>yes</w:t>
            </w:r>
          </w:p>
        </w:tc>
      </w:tr>
      <w:tr w:rsidR="00AA5E89" w:rsidRPr="00BC5195" w14:paraId="3BB542A7" w14:textId="77777777" w:rsidTr="00C945D9">
        <w:tc>
          <w:tcPr>
            <w:tcW w:w="2657" w:type="dxa"/>
          </w:tcPr>
          <w:p w14:paraId="1083EED0" w14:textId="77777777" w:rsidR="00AA5E89" w:rsidRPr="002F58A6" w:rsidRDefault="00AA5E89" w:rsidP="00AA5E89">
            <w:pPr>
              <w:ind w:firstLine="318"/>
            </w:pPr>
            <w:proofErr w:type="spellStart"/>
            <w:r w:rsidRPr="002F58A6">
              <w:t>DP.</w:t>
            </w:r>
            <w:r>
              <w:t>Layer</w:t>
            </w:r>
            <w:proofErr w:type="spellEnd"/>
            <w:r>
              <w:t>{n}.</w:t>
            </w:r>
            <w:proofErr w:type="spellStart"/>
            <w:r>
              <w:t>wr</w:t>
            </w:r>
            <w:proofErr w:type="spellEnd"/>
          </w:p>
        </w:tc>
        <w:tc>
          <w:tcPr>
            <w:tcW w:w="3735" w:type="dxa"/>
          </w:tcPr>
          <w:p w14:paraId="306D53D7" w14:textId="4ABA2927" w:rsidR="00AA5E89" w:rsidRPr="00BC5195" w:rsidRDefault="00AA5E89" w:rsidP="00AA5E89">
            <w:r>
              <w:t xml:space="preserve"> ?</w:t>
            </w:r>
          </w:p>
        </w:tc>
        <w:tc>
          <w:tcPr>
            <w:tcW w:w="2686" w:type="dxa"/>
          </w:tcPr>
          <w:p w14:paraId="6D36345F" w14:textId="77777777" w:rsidR="00AA5E89" w:rsidRPr="00BC5195" w:rsidRDefault="00AA5E89" w:rsidP="00AA5E89">
            <w:r>
              <w:t>2e-6</w:t>
            </w:r>
          </w:p>
        </w:tc>
        <w:tc>
          <w:tcPr>
            <w:tcW w:w="2090" w:type="dxa"/>
          </w:tcPr>
          <w:p w14:paraId="53841579" w14:textId="6D279614" w:rsidR="00AA5E89" w:rsidRPr="00BC5195" w:rsidRDefault="00AA5E89" w:rsidP="00AA5E89">
            <w:r w:rsidRPr="00D7269E">
              <w:t>?</w:t>
            </w:r>
          </w:p>
        </w:tc>
        <w:tc>
          <w:tcPr>
            <w:tcW w:w="2861" w:type="dxa"/>
          </w:tcPr>
          <w:p w14:paraId="0D38B1A1" w14:textId="77777777" w:rsidR="00AA5E89" w:rsidRPr="00BC5195" w:rsidRDefault="00AA5E89" w:rsidP="00AA5E89"/>
        </w:tc>
        <w:tc>
          <w:tcPr>
            <w:tcW w:w="992" w:type="dxa"/>
          </w:tcPr>
          <w:p w14:paraId="53032BD4" w14:textId="77777777" w:rsidR="00AA5E89" w:rsidRPr="00BC5195" w:rsidRDefault="00AA5E89" w:rsidP="00AA5E89">
            <w:r w:rsidRPr="00212F5C">
              <w:t>yes</w:t>
            </w:r>
          </w:p>
        </w:tc>
      </w:tr>
      <w:tr w:rsidR="00AA5E89" w:rsidRPr="00BC5195" w14:paraId="72501085" w14:textId="77777777" w:rsidTr="00C945D9">
        <w:tc>
          <w:tcPr>
            <w:tcW w:w="2657" w:type="dxa"/>
          </w:tcPr>
          <w:p w14:paraId="33CAC3F4" w14:textId="77777777" w:rsidR="00AA5E89" w:rsidRPr="002F58A6" w:rsidRDefault="00AA5E89" w:rsidP="00AA5E89">
            <w:pPr>
              <w:ind w:firstLine="318"/>
            </w:pPr>
            <w:proofErr w:type="spellStart"/>
            <w:r w:rsidRPr="002F58A6">
              <w:t>DP.</w:t>
            </w:r>
            <w:r>
              <w:t>Layer</w:t>
            </w:r>
            <w:proofErr w:type="spellEnd"/>
            <w:r>
              <w:t>{n}.</w:t>
            </w:r>
            <w:proofErr w:type="spellStart"/>
            <w:r>
              <w:t>wl</w:t>
            </w:r>
            <w:proofErr w:type="spellEnd"/>
          </w:p>
        </w:tc>
        <w:tc>
          <w:tcPr>
            <w:tcW w:w="3735" w:type="dxa"/>
          </w:tcPr>
          <w:p w14:paraId="04CC45D4" w14:textId="62C9A95D" w:rsidR="00AA5E89" w:rsidRPr="00BC5195" w:rsidRDefault="00AA5E89" w:rsidP="00AA5E89">
            <w:r>
              <w:t>?</w:t>
            </w:r>
          </w:p>
        </w:tc>
        <w:tc>
          <w:tcPr>
            <w:tcW w:w="2686" w:type="dxa"/>
          </w:tcPr>
          <w:p w14:paraId="2B9F95DB" w14:textId="77777777" w:rsidR="00AA5E89" w:rsidRPr="00BC5195" w:rsidRDefault="00AA5E89" w:rsidP="00AA5E89">
            <w:r>
              <w:t>0</w:t>
            </w:r>
          </w:p>
        </w:tc>
        <w:tc>
          <w:tcPr>
            <w:tcW w:w="2090" w:type="dxa"/>
          </w:tcPr>
          <w:p w14:paraId="2444C31C" w14:textId="22B56199" w:rsidR="00AA5E89" w:rsidRPr="00BC5195" w:rsidRDefault="00AA5E89" w:rsidP="00AA5E89">
            <w:r w:rsidRPr="00D7269E">
              <w:t>?</w:t>
            </w:r>
          </w:p>
        </w:tc>
        <w:tc>
          <w:tcPr>
            <w:tcW w:w="2861" w:type="dxa"/>
          </w:tcPr>
          <w:p w14:paraId="7CFDC6C2" w14:textId="77777777" w:rsidR="00AA5E89" w:rsidRPr="00BC5195" w:rsidRDefault="00AA5E89" w:rsidP="00AA5E89"/>
        </w:tc>
        <w:tc>
          <w:tcPr>
            <w:tcW w:w="992" w:type="dxa"/>
          </w:tcPr>
          <w:p w14:paraId="2EBF0C85" w14:textId="77777777" w:rsidR="00AA5E89" w:rsidRPr="00BC5195" w:rsidRDefault="00AA5E89" w:rsidP="00AA5E89">
            <w:r w:rsidRPr="00212F5C">
              <w:t>yes</w:t>
            </w:r>
          </w:p>
        </w:tc>
      </w:tr>
      <w:tr w:rsidR="00AA5E89" w:rsidRPr="00BC5195" w14:paraId="0DE6ECBA" w14:textId="77777777" w:rsidTr="00C945D9">
        <w:tc>
          <w:tcPr>
            <w:tcW w:w="2657" w:type="dxa"/>
          </w:tcPr>
          <w:p w14:paraId="0496C617" w14:textId="77777777" w:rsidR="00AA5E89" w:rsidRPr="002F58A6" w:rsidRDefault="00AA5E89" w:rsidP="00AA5E89">
            <w:pPr>
              <w:ind w:firstLine="318"/>
            </w:pPr>
            <w:commentRangeStart w:id="33"/>
            <w:proofErr w:type="spellStart"/>
            <w:r w:rsidRPr="002F58A6">
              <w:t>DP.</w:t>
            </w:r>
            <w:r>
              <w:t>Layer</w:t>
            </w:r>
            <w:proofErr w:type="spellEnd"/>
            <w:r>
              <w:t>{n}.int</w:t>
            </w:r>
          </w:p>
        </w:tc>
        <w:tc>
          <w:tcPr>
            <w:tcW w:w="3735" w:type="dxa"/>
          </w:tcPr>
          <w:p w14:paraId="273A18EE" w14:textId="3097AC12" w:rsidR="00AA5E89" w:rsidRPr="00BC5195" w:rsidRDefault="00AA5E89" w:rsidP="00AA5E89">
            <w:r>
              <w:t>intensity?</w:t>
            </w:r>
          </w:p>
        </w:tc>
        <w:tc>
          <w:tcPr>
            <w:tcW w:w="2686" w:type="dxa"/>
          </w:tcPr>
          <w:p w14:paraId="7ADB1B41" w14:textId="2624E14B" w:rsidR="00AA5E89" w:rsidRPr="00BC5195" w:rsidRDefault="00AA5E89" w:rsidP="00AA5E89">
            <w:r>
              <w:t>1</w:t>
            </w:r>
            <w:commentRangeEnd w:id="33"/>
            <w:r w:rsidR="00F24FE5">
              <w:rPr>
                <w:rStyle w:val="CommentReference"/>
              </w:rPr>
              <w:commentReference w:id="33"/>
            </w:r>
          </w:p>
        </w:tc>
        <w:tc>
          <w:tcPr>
            <w:tcW w:w="2090" w:type="dxa"/>
          </w:tcPr>
          <w:p w14:paraId="42B180AD" w14:textId="236DE674" w:rsidR="00AA5E89" w:rsidRPr="00BC5195" w:rsidRDefault="00AA5E89" w:rsidP="00AA5E89">
            <w:r w:rsidRPr="00D7269E">
              <w:t>?</w:t>
            </w:r>
          </w:p>
        </w:tc>
        <w:tc>
          <w:tcPr>
            <w:tcW w:w="2861" w:type="dxa"/>
          </w:tcPr>
          <w:p w14:paraId="2EA254A0" w14:textId="77777777" w:rsidR="00AA5E89" w:rsidRPr="00BC5195" w:rsidRDefault="00AA5E89" w:rsidP="00AA5E89"/>
        </w:tc>
        <w:tc>
          <w:tcPr>
            <w:tcW w:w="992" w:type="dxa"/>
          </w:tcPr>
          <w:p w14:paraId="2495478F" w14:textId="77777777" w:rsidR="00AA5E89" w:rsidRPr="00BC5195" w:rsidRDefault="00AA5E89" w:rsidP="00AA5E89">
            <w:r w:rsidRPr="00212F5C">
              <w:t>yes</w:t>
            </w:r>
          </w:p>
        </w:tc>
      </w:tr>
      <w:tr w:rsidR="00AA5E89" w:rsidRPr="00BC5195" w14:paraId="2283109D" w14:textId="77777777" w:rsidTr="00C945D9">
        <w:tc>
          <w:tcPr>
            <w:tcW w:w="2657" w:type="dxa"/>
          </w:tcPr>
          <w:p w14:paraId="6F1462C0" w14:textId="77777777" w:rsidR="00AA5E89" w:rsidRPr="002F58A6" w:rsidRDefault="00AA5E89" w:rsidP="00AA5E89">
            <w:pPr>
              <w:ind w:firstLine="318"/>
            </w:pPr>
            <w:proofErr w:type="spellStart"/>
            <w:r w:rsidRPr="002F58A6">
              <w:t>DP.</w:t>
            </w:r>
            <w:r>
              <w:t>Layer</w:t>
            </w:r>
            <w:proofErr w:type="spellEnd"/>
            <w:r>
              <w:t>{n}.</w:t>
            </w:r>
            <w:proofErr w:type="spellStart"/>
            <w:r>
              <w:t>kdisexc</w:t>
            </w:r>
            <w:proofErr w:type="spellEnd"/>
          </w:p>
        </w:tc>
        <w:tc>
          <w:tcPr>
            <w:tcW w:w="3735" w:type="dxa"/>
          </w:tcPr>
          <w:p w14:paraId="7C1D4F04" w14:textId="6F6CA3FE" w:rsidR="00AA5E89" w:rsidRPr="00BC5195" w:rsidRDefault="00AA5E89" w:rsidP="00AA5E89">
            <w:r>
              <w:t>rate constant (exciton dissociation)</w:t>
            </w:r>
          </w:p>
        </w:tc>
        <w:tc>
          <w:tcPr>
            <w:tcW w:w="2686" w:type="dxa"/>
          </w:tcPr>
          <w:p w14:paraId="0B6D429E" w14:textId="77777777" w:rsidR="00AA5E89" w:rsidRPr="00BC5195" w:rsidRDefault="00AA5E89" w:rsidP="00AA5E89">
            <w:r>
              <w:t>1e12</w:t>
            </w:r>
          </w:p>
        </w:tc>
        <w:tc>
          <w:tcPr>
            <w:tcW w:w="2090" w:type="dxa"/>
          </w:tcPr>
          <w:p w14:paraId="79A16C1B" w14:textId="3E58F5A6" w:rsidR="00AA5E89" w:rsidRPr="00BC5195" w:rsidRDefault="00F24FE5" w:rsidP="00AA5E89">
            <w:ins w:id="34" w:author="Azzouzi, Mohammed" w:date="2021-12-01T11:25:00Z">
              <w:r>
                <w:t>s</w:t>
              </w:r>
              <w:r w:rsidRPr="008D07E6">
                <w:rPr>
                  <w:vertAlign w:val="superscript"/>
                </w:rPr>
                <w:t>-1</w:t>
              </w:r>
            </w:ins>
            <w:del w:id="35" w:author="Azzouzi, Mohammed" w:date="2021-12-01T11:25:00Z">
              <w:r w:rsidR="00AA5E89" w:rsidRPr="00D7269E" w:rsidDel="00F24FE5">
                <w:delText>?</w:delText>
              </w:r>
            </w:del>
          </w:p>
        </w:tc>
        <w:tc>
          <w:tcPr>
            <w:tcW w:w="2861" w:type="dxa"/>
          </w:tcPr>
          <w:p w14:paraId="40BD374D" w14:textId="77777777" w:rsidR="00AA5E89" w:rsidRPr="00BC5195" w:rsidRDefault="00AA5E89" w:rsidP="00AA5E89"/>
        </w:tc>
        <w:tc>
          <w:tcPr>
            <w:tcW w:w="992" w:type="dxa"/>
          </w:tcPr>
          <w:p w14:paraId="35FF699A" w14:textId="77777777" w:rsidR="00AA5E89" w:rsidRPr="00BC5195" w:rsidRDefault="00AA5E89" w:rsidP="00AA5E89">
            <w:r w:rsidRPr="00212F5C">
              <w:t>yes</w:t>
            </w:r>
          </w:p>
        </w:tc>
      </w:tr>
      <w:tr w:rsidR="00AA5E89" w:rsidRPr="00BC5195" w14:paraId="12C2FBE9" w14:textId="77777777" w:rsidTr="00C945D9">
        <w:tc>
          <w:tcPr>
            <w:tcW w:w="2657" w:type="dxa"/>
          </w:tcPr>
          <w:p w14:paraId="19211E72" w14:textId="77777777" w:rsidR="00AA5E89" w:rsidRPr="002F58A6" w:rsidRDefault="00AA5E89" w:rsidP="00AA5E89">
            <w:pPr>
              <w:ind w:firstLine="318"/>
            </w:pPr>
            <w:proofErr w:type="spellStart"/>
            <w:r w:rsidRPr="002F58A6">
              <w:t>DP.</w:t>
            </w:r>
            <w:r>
              <w:t>Layer</w:t>
            </w:r>
            <w:proofErr w:type="spellEnd"/>
            <w:r>
              <w:t>{n}.</w:t>
            </w:r>
            <w:proofErr w:type="spellStart"/>
            <w:r>
              <w:t>kdis</w:t>
            </w:r>
            <w:proofErr w:type="spellEnd"/>
          </w:p>
        </w:tc>
        <w:tc>
          <w:tcPr>
            <w:tcW w:w="3735" w:type="dxa"/>
          </w:tcPr>
          <w:p w14:paraId="2699B2DD" w14:textId="5436443C" w:rsidR="00AA5E89" w:rsidRPr="00BC5195" w:rsidRDefault="00AA5E89" w:rsidP="00AA5E89">
            <w:r>
              <w:t>rate constant (</w:t>
            </w:r>
            <w:ins w:id="36" w:author="Azzouzi, Mohammed" w:date="2021-12-01T11:24:00Z">
              <w:r w:rsidR="00F24FE5">
                <w:t>CT</w:t>
              </w:r>
            </w:ins>
            <w:del w:id="37" w:author="Azzouzi, Mohammed" w:date="2021-12-01T11:24:00Z">
              <w:r w:rsidDel="00F24FE5">
                <w:delText>?</w:delText>
              </w:r>
            </w:del>
            <w:r>
              <w:t xml:space="preserve"> dissociation)</w:t>
            </w:r>
          </w:p>
        </w:tc>
        <w:tc>
          <w:tcPr>
            <w:tcW w:w="2686" w:type="dxa"/>
          </w:tcPr>
          <w:p w14:paraId="716F8BA5" w14:textId="77777777" w:rsidR="00AA5E89" w:rsidRPr="00BC5195" w:rsidRDefault="00AA5E89" w:rsidP="00AA5E89">
            <w:r>
              <w:t>3</w:t>
            </w:r>
          </w:p>
        </w:tc>
        <w:tc>
          <w:tcPr>
            <w:tcW w:w="2090" w:type="dxa"/>
          </w:tcPr>
          <w:p w14:paraId="5F4D1E18" w14:textId="53D687DD" w:rsidR="00AA5E89" w:rsidRPr="00BC5195" w:rsidRDefault="00F24FE5" w:rsidP="00AA5E89">
            <w:ins w:id="38" w:author="Azzouzi, Mohammed" w:date="2021-12-01T11:25:00Z">
              <w:r>
                <w:t>s</w:t>
              </w:r>
              <w:r w:rsidRPr="008D07E6">
                <w:rPr>
                  <w:vertAlign w:val="superscript"/>
                </w:rPr>
                <w:t>-1</w:t>
              </w:r>
            </w:ins>
            <w:del w:id="39" w:author="Azzouzi, Mohammed" w:date="2021-12-01T11:25:00Z">
              <w:r w:rsidR="00AA5E89" w:rsidRPr="00D7269E" w:rsidDel="00F24FE5">
                <w:delText>?</w:delText>
              </w:r>
            </w:del>
          </w:p>
        </w:tc>
        <w:tc>
          <w:tcPr>
            <w:tcW w:w="2861" w:type="dxa"/>
          </w:tcPr>
          <w:p w14:paraId="2C8860F4" w14:textId="77777777" w:rsidR="00AA5E89" w:rsidRPr="00BC5195" w:rsidRDefault="00AA5E89" w:rsidP="00AA5E89"/>
        </w:tc>
        <w:tc>
          <w:tcPr>
            <w:tcW w:w="992" w:type="dxa"/>
          </w:tcPr>
          <w:p w14:paraId="06FC2924" w14:textId="77777777" w:rsidR="00AA5E89" w:rsidRPr="00BC5195" w:rsidRDefault="00AA5E89" w:rsidP="00AA5E89">
            <w:r w:rsidRPr="00212F5C">
              <w:t>yes</w:t>
            </w:r>
          </w:p>
        </w:tc>
      </w:tr>
      <w:tr w:rsidR="00AA5E89" w:rsidRPr="00BC5195" w14:paraId="286D9027" w14:textId="77777777" w:rsidTr="00C945D9">
        <w:tc>
          <w:tcPr>
            <w:tcW w:w="2657" w:type="dxa"/>
          </w:tcPr>
          <w:p w14:paraId="5D46C51A" w14:textId="77777777" w:rsidR="00AA5E89" w:rsidRPr="002F58A6" w:rsidRDefault="00AA5E89" w:rsidP="00AA5E89">
            <w:pPr>
              <w:ind w:firstLine="318"/>
            </w:pPr>
            <w:proofErr w:type="spellStart"/>
            <w:r w:rsidRPr="002F58A6">
              <w:t>DP.</w:t>
            </w:r>
            <w:r>
              <w:t>Layer</w:t>
            </w:r>
            <w:proofErr w:type="spellEnd"/>
            <w:r>
              <w:t>{n}.</w:t>
            </w:r>
            <w:proofErr w:type="spellStart"/>
            <w:r>
              <w:t>kfor</w:t>
            </w:r>
            <w:proofErr w:type="spellEnd"/>
          </w:p>
        </w:tc>
        <w:tc>
          <w:tcPr>
            <w:tcW w:w="3735" w:type="dxa"/>
          </w:tcPr>
          <w:p w14:paraId="7F045DC5" w14:textId="117BFA11" w:rsidR="00AA5E89" w:rsidRPr="00BC5195" w:rsidRDefault="00AA5E89" w:rsidP="00AA5E89">
            <w:r>
              <w:t>rate constant (</w:t>
            </w:r>
            <w:ins w:id="40" w:author="Azzouzi, Mohammed" w:date="2021-12-01T11:24:00Z">
              <w:r w:rsidR="00F24FE5">
                <w:t xml:space="preserve">CS to </w:t>
              </w:r>
              <w:proofErr w:type="spellStart"/>
              <w:r w:rsidR="00F24FE5">
                <w:t>ct</w:t>
              </w:r>
              <w:proofErr w:type="spellEnd"/>
              <w:r w:rsidR="00F24FE5">
                <w:t xml:space="preserve"> reformation</w:t>
              </w:r>
            </w:ins>
            <w:del w:id="41" w:author="Azzouzi, Mohammed" w:date="2021-12-01T11:24:00Z">
              <w:r w:rsidDel="00F24FE5">
                <w:delText>?</w:delText>
              </w:r>
            </w:del>
            <w:r>
              <w:t>)</w:t>
            </w:r>
          </w:p>
        </w:tc>
        <w:tc>
          <w:tcPr>
            <w:tcW w:w="2686" w:type="dxa"/>
          </w:tcPr>
          <w:p w14:paraId="658E3AE9" w14:textId="77777777" w:rsidR="00AA5E89" w:rsidRPr="00BC5195" w:rsidRDefault="00AA5E89" w:rsidP="00AA5E89">
            <w:r>
              <w:t>1e-10</w:t>
            </w:r>
          </w:p>
        </w:tc>
        <w:tc>
          <w:tcPr>
            <w:tcW w:w="2090" w:type="dxa"/>
          </w:tcPr>
          <w:p w14:paraId="1C76EFA9" w14:textId="0A4B84D1" w:rsidR="00AA5E89" w:rsidRPr="00BC5195" w:rsidRDefault="00F24FE5" w:rsidP="00AA5E89">
            <w:ins w:id="42" w:author="Azzouzi, Mohammed" w:date="2021-12-01T11:25:00Z">
              <w:r>
                <w:t>cm</w:t>
              </w:r>
              <w:r w:rsidRPr="00F24FE5">
                <w:rPr>
                  <w:vertAlign w:val="superscript"/>
                  <w:rPrChange w:id="43" w:author="Azzouzi, Mohammed" w:date="2021-12-01T11:25:00Z">
                    <w:rPr/>
                  </w:rPrChange>
                </w:rPr>
                <w:t>3</w:t>
              </w:r>
            </w:ins>
            <w:ins w:id="44" w:author="Azzouzi, Mohammed" w:date="2021-12-01T11:24:00Z">
              <w:r>
                <w:t>s</w:t>
              </w:r>
              <w:r w:rsidRPr="008D07E6">
                <w:rPr>
                  <w:vertAlign w:val="superscript"/>
                </w:rPr>
                <w:t>-1</w:t>
              </w:r>
            </w:ins>
            <w:del w:id="45" w:author="Azzouzi, Mohammed" w:date="2021-12-01T11:24:00Z">
              <w:r w:rsidR="00AA5E89" w:rsidRPr="00D7269E" w:rsidDel="00F24FE5">
                <w:delText>?</w:delText>
              </w:r>
            </w:del>
          </w:p>
        </w:tc>
        <w:tc>
          <w:tcPr>
            <w:tcW w:w="2861" w:type="dxa"/>
          </w:tcPr>
          <w:p w14:paraId="19D4F945" w14:textId="77777777" w:rsidR="00AA5E89" w:rsidRPr="00BC5195" w:rsidRDefault="00AA5E89" w:rsidP="00AA5E89"/>
        </w:tc>
        <w:tc>
          <w:tcPr>
            <w:tcW w:w="992" w:type="dxa"/>
          </w:tcPr>
          <w:p w14:paraId="1A6B7B80" w14:textId="77777777" w:rsidR="00AA5E89" w:rsidRPr="00BC5195" w:rsidRDefault="00AA5E89" w:rsidP="00AA5E89">
            <w:r w:rsidRPr="00212F5C">
              <w:t>yes</w:t>
            </w:r>
          </w:p>
        </w:tc>
      </w:tr>
      <w:tr w:rsidR="00AA5E89" w:rsidRPr="00BC5195" w14:paraId="4800A9A1" w14:textId="77777777" w:rsidTr="00C945D9">
        <w:tc>
          <w:tcPr>
            <w:tcW w:w="2657" w:type="dxa"/>
          </w:tcPr>
          <w:p w14:paraId="0E3FF9EB" w14:textId="77777777" w:rsidR="00AA5E89" w:rsidRPr="002F58A6" w:rsidRDefault="00AA5E89" w:rsidP="00AA5E89">
            <w:pPr>
              <w:ind w:firstLine="318"/>
            </w:pPr>
            <w:proofErr w:type="spellStart"/>
            <w:r w:rsidRPr="002F58A6">
              <w:t>DP.</w:t>
            </w:r>
            <w:r>
              <w:t>Layer</w:t>
            </w:r>
            <w:proofErr w:type="spellEnd"/>
            <w:r>
              <w:t>{n}.</w:t>
            </w:r>
            <w:proofErr w:type="spellStart"/>
            <w:r>
              <w:t>krec</w:t>
            </w:r>
            <w:proofErr w:type="spellEnd"/>
          </w:p>
        </w:tc>
        <w:tc>
          <w:tcPr>
            <w:tcW w:w="3735" w:type="dxa"/>
          </w:tcPr>
          <w:p w14:paraId="4763665E" w14:textId="525F602F" w:rsidR="00AA5E89" w:rsidRPr="00BC5195" w:rsidRDefault="00AA5E89" w:rsidP="00AA5E89">
            <w:r>
              <w:t xml:space="preserve">rate constant </w:t>
            </w:r>
            <w:del w:id="46" w:author="Azzouzi, Mohammed" w:date="2021-12-01T11:24:00Z">
              <w:r w:rsidDel="00F24FE5">
                <w:delText xml:space="preserve">(? </w:delText>
              </w:r>
            </w:del>
            <w:ins w:id="47" w:author="Azzouzi, Mohammed" w:date="2021-12-01T11:24:00Z">
              <w:r w:rsidR="00F24FE5">
                <w:t>(</w:t>
              </w:r>
              <w:r w:rsidR="00F24FE5">
                <w:t>CT</w:t>
              </w:r>
              <w:r w:rsidR="00F24FE5">
                <w:t xml:space="preserve"> </w:t>
              </w:r>
            </w:ins>
            <w:r>
              <w:t>recombination)</w:t>
            </w:r>
          </w:p>
        </w:tc>
        <w:tc>
          <w:tcPr>
            <w:tcW w:w="2686" w:type="dxa"/>
          </w:tcPr>
          <w:p w14:paraId="4B5AEE41" w14:textId="77777777" w:rsidR="00AA5E89" w:rsidRPr="00BC5195" w:rsidRDefault="00AA5E89" w:rsidP="00AA5E89">
            <w:r>
              <w:t>3e12</w:t>
            </w:r>
          </w:p>
        </w:tc>
        <w:tc>
          <w:tcPr>
            <w:tcW w:w="2090" w:type="dxa"/>
          </w:tcPr>
          <w:p w14:paraId="7A72FFBD" w14:textId="4156F6F5" w:rsidR="00AA5E89" w:rsidRPr="00BC5195" w:rsidRDefault="00F24FE5" w:rsidP="00AA5E89">
            <w:ins w:id="48" w:author="Azzouzi, Mohammed" w:date="2021-12-01T11:24:00Z">
              <w:r>
                <w:t>s</w:t>
              </w:r>
              <w:r w:rsidRPr="008D07E6">
                <w:rPr>
                  <w:vertAlign w:val="superscript"/>
                </w:rPr>
                <w:t>-1</w:t>
              </w:r>
            </w:ins>
            <w:del w:id="49" w:author="Azzouzi, Mohammed" w:date="2021-12-01T11:24:00Z">
              <w:r w:rsidR="00AA5E89" w:rsidRPr="00D7269E" w:rsidDel="00F24FE5">
                <w:delText>?</w:delText>
              </w:r>
            </w:del>
          </w:p>
        </w:tc>
        <w:tc>
          <w:tcPr>
            <w:tcW w:w="2861" w:type="dxa"/>
          </w:tcPr>
          <w:p w14:paraId="28C9E47B" w14:textId="77777777" w:rsidR="00AA5E89" w:rsidRPr="00BC5195" w:rsidRDefault="00AA5E89" w:rsidP="00AA5E89"/>
        </w:tc>
        <w:tc>
          <w:tcPr>
            <w:tcW w:w="992" w:type="dxa"/>
          </w:tcPr>
          <w:p w14:paraId="644F0F09" w14:textId="77777777" w:rsidR="00AA5E89" w:rsidRPr="00BC5195" w:rsidRDefault="00AA5E89" w:rsidP="00AA5E89">
            <w:r w:rsidRPr="00212F5C">
              <w:t>yes</w:t>
            </w:r>
          </w:p>
        </w:tc>
      </w:tr>
      <w:tr w:rsidR="00AA5E89" w:rsidRPr="00BC5195" w14:paraId="47213117" w14:textId="77777777" w:rsidTr="00C945D9">
        <w:tc>
          <w:tcPr>
            <w:tcW w:w="2657" w:type="dxa"/>
          </w:tcPr>
          <w:p w14:paraId="5C786BC4" w14:textId="77777777" w:rsidR="00AA5E89" w:rsidRPr="002F58A6" w:rsidRDefault="00AA5E89" w:rsidP="00AA5E89">
            <w:pPr>
              <w:ind w:firstLine="318"/>
            </w:pPr>
            <w:proofErr w:type="spellStart"/>
            <w:r w:rsidRPr="002F58A6">
              <w:t>DP.</w:t>
            </w:r>
            <w:r>
              <w:t>Layer</w:t>
            </w:r>
            <w:proofErr w:type="spellEnd"/>
            <w:r>
              <w:t>{n}.</w:t>
            </w:r>
            <w:proofErr w:type="spellStart"/>
            <w:r>
              <w:t>kforEx</w:t>
            </w:r>
            <w:proofErr w:type="spellEnd"/>
          </w:p>
        </w:tc>
        <w:tc>
          <w:tcPr>
            <w:tcW w:w="3735" w:type="dxa"/>
          </w:tcPr>
          <w:p w14:paraId="12CB15B9" w14:textId="1F9ECD2B" w:rsidR="00AA5E89" w:rsidRPr="00BC5195" w:rsidRDefault="00AA5E89" w:rsidP="00AA5E89">
            <w:r>
              <w:t>rate constant (?</w:t>
            </w:r>
            <w:ins w:id="50" w:author="Azzouzi, Mohammed" w:date="2021-12-01T11:24:00Z">
              <w:r w:rsidR="00F24FE5">
                <w:t>CT</w:t>
              </w:r>
            </w:ins>
            <w:r>
              <w:t xml:space="preserve"> to Exciton)</w:t>
            </w:r>
          </w:p>
        </w:tc>
        <w:tc>
          <w:tcPr>
            <w:tcW w:w="2686" w:type="dxa"/>
          </w:tcPr>
          <w:p w14:paraId="140D13AE" w14:textId="77777777" w:rsidR="00AA5E89" w:rsidRPr="00BC5195" w:rsidRDefault="00AA5E89" w:rsidP="00AA5E89">
            <w:r>
              <w:t>2.0897e11</w:t>
            </w:r>
          </w:p>
        </w:tc>
        <w:tc>
          <w:tcPr>
            <w:tcW w:w="2090" w:type="dxa"/>
          </w:tcPr>
          <w:p w14:paraId="54B8B9E6" w14:textId="6274549E" w:rsidR="00AA5E89" w:rsidRPr="00BC5195" w:rsidRDefault="00F24FE5" w:rsidP="00AA5E89">
            <w:ins w:id="51" w:author="Azzouzi, Mohammed" w:date="2021-12-01T11:24:00Z">
              <w:r>
                <w:t>s</w:t>
              </w:r>
              <w:r w:rsidRPr="008D07E6">
                <w:rPr>
                  <w:vertAlign w:val="superscript"/>
                </w:rPr>
                <w:t>-1</w:t>
              </w:r>
            </w:ins>
            <w:del w:id="52" w:author="Azzouzi, Mohammed" w:date="2021-12-01T11:24:00Z">
              <w:r w:rsidR="00AA5E89" w:rsidRPr="00D7269E" w:rsidDel="00F24FE5">
                <w:delText>?</w:delText>
              </w:r>
            </w:del>
          </w:p>
        </w:tc>
        <w:tc>
          <w:tcPr>
            <w:tcW w:w="2861" w:type="dxa"/>
          </w:tcPr>
          <w:p w14:paraId="4DC09587" w14:textId="77777777" w:rsidR="00AA5E89" w:rsidRPr="00BC5195" w:rsidRDefault="00AA5E89" w:rsidP="00AA5E89"/>
        </w:tc>
        <w:tc>
          <w:tcPr>
            <w:tcW w:w="992" w:type="dxa"/>
          </w:tcPr>
          <w:p w14:paraId="7035483D" w14:textId="77777777" w:rsidR="00AA5E89" w:rsidRPr="00BC5195" w:rsidRDefault="00AA5E89" w:rsidP="00AA5E89">
            <w:r w:rsidRPr="00212F5C">
              <w:t>yes</w:t>
            </w:r>
          </w:p>
        </w:tc>
      </w:tr>
      <w:tr w:rsidR="00AA5E89" w:rsidRPr="00BC5195" w14:paraId="4A87042E" w14:textId="77777777" w:rsidTr="00C945D9">
        <w:tc>
          <w:tcPr>
            <w:tcW w:w="2657" w:type="dxa"/>
          </w:tcPr>
          <w:p w14:paraId="5F650C9B" w14:textId="77777777" w:rsidR="00AA5E89" w:rsidRPr="002F58A6" w:rsidRDefault="00AA5E89" w:rsidP="00AA5E89">
            <w:pPr>
              <w:ind w:firstLine="318"/>
            </w:pPr>
            <w:proofErr w:type="spellStart"/>
            <w:r w:rsidRPr="002F58A6">
              <w:t>DP.</w:t>
            </w:r>
            <w:r>
              <w:t>Layer</w:t>
            </w:r>
            <w:proofErr w:type="spellEnd"/>
            <w:r>
              <w:t>{n}.</w:t>
            </w:r>
            <w:proofErr w:type="spellStart"/>
            <w:r>
              <w:t>krecexc</w:t>
            </w:r>
            <w:proofErr w:type="spellEnd"/>
          </w:p>
        </w:tc>
        <w:tc>
          <w:tcPr>
            <w:tcW w:w="3735" w:type="dxa"/>
          </w:tcPr>
          <w:p w14:paraId="42A17A90" w14:textId="05A9FC9E" w:rsidR="00AA5E89" w:rsidRPr="00BC5195" w:rsidRDefault="00AA5E89" w:rsidP="00AA5E89">
            <w:r>
              <w:t>rate constant (exciton recombination)</w:t>
            </w:r>
          </w:p>
        </w:tc>
        <w:tc>
          <w:tcPr>
            <w:tcW w:w="2686" w:type="dxa"/>
          </w:tcPr>
          <w:p w14:paraId="47E7C180" w14:textId="77777777" w:rsidR="00AA5E89" w:rsidRPr="00BC5195" w:rsidRDefault="00AA5E89" w:rsidP="00AA5E89">
            <w:r>
              <w:t>6.3603e09</w:t>
            </w:r>
          </w:p>
        </w:tc>
        <w:tc>
          <w:tcPr>
            <w:tcW w:w="2090" w:type="dxa"/>
          </w:tcPr>
          <w:p w14:paraId="20F72784" w14:textId="2AD9EAC2" w:rsidR="00AA5E89" w:rsidRPr="00BC5195" w:rsidRDefault="00AA5E89" w:rsidP="00AA5E89">
            <w:del w:id="53" w:author="Azzouzi, Mohammed" w:date="2021-12-01T11:24:00Z">
              <w:r w:rsidRPr="00D7269E" w:rsidDel="00F24FE5">
                <w:delText>?</w:delText>
              </w:r>
            </w:del>
            <w:ins w:id="54" w:author="Azzouzi, Mohammed" w:date="2021-12-01T11:24:00Z">
              <w:r w:rsidR="00F24FE5">
                <w:t>s</w:t>
              </w:r>
              <w:r w:rsidR="00F24FE5" w:rsidRPr="00F24FE5">
                <w:rPr>
                  <w:vertAlign w:val="superscript"/>
                  <w:rPrChange w:id="55" w:author="Azzouzi, Mohammed" w:date="2021-12-01T11:24:00Z">
                    <w:rPr/>
                  </w:rPrChange>
                </w:rPr>
                <w:t>-1</w:t>
              </w:r>
            </w:ins>
          </w:p>
        </w:tc>
        <w:tc>
          <w:tcPr>
            <w:tcW w:w="2861" w:type="dxa"/>
          </w:tcPr>
          <w:p w14:paraId="44B3A887" w14:textId="77777777" w:rsidR="00AA5E89" w:rsidRPr="00BC5195" w:rsidRDefault="00AA5E89" w:rsidP="00AA5E89"/>
        </w:tc>
        <w:tc>
          <w:tcPr>
            <w:tcW w:w="992" w:type="dxa"/>
          </w:tcPr>
          <w:p w14:paraId="3B551803" w14:textId="77777777" w:rsidR="00AA5E89" w:rsidRPr="00BC5195" w:rsidRDefault="00AA5E89" w:rsidP="00AA5E89">
            <w:r w:rsidRPr="00212F5C">
              <w:t>yes</w:t>
            </w:r>
          </w:p>
        </w:tc>
      </w:tr>
      <w:tr w:rsidR="00AA5E89" w:rsidRPr="00BC5195" w14:paraId="47EC45C6" w14:textId="77777777" w:rsidTr="00C945D9">
        <w:tc>
          <w:tcPr>
            <w:tcW w:w="2657" w:type="dxa"/>
          </w:tcPr>
          <w:p w14:paraId="38B8316D" w14:textId="77777777" w:rsidR="00AA5E89" w:rsidRPr="002F58A6" w:rsidRDefault="00AA5E89" w:rsidP="00AA5E89">
            <w:pPr>
              <w:ind w:firstLine="318"/>
            </w:pPr>
            <w:proofErr w:type="spellStart"/>
            <w:r w:rsidRPr="002F58A6">
              <w:t>DP.</w:t>
            </w:r>
            <w:r>
              <w:t>Layer</w:t>
            </w:r>
            <w:proofErr w:type="spellEnd"/>
            <w:r>
              <w:t>{n}.</w:t>
            </w:r>
            <w:proofErr w:type="spellStart"/>
            <w:r>
              <w:t>PhiC</w:t>
            </w:r>
            <w:proofErr w:type="spellEnd"/>
          </w:p>
        </w:tc>
        <w:tc>
          <w:tcPr>
            <w:tcW w:w="3735" w:type="dxa"/>
          </w:tcPr>
          <w:p w14:paraId="0D4CFED6" w14:textId="0431DBFB" w:rsidR="00AA5E89" w:rsidRPr="00BC5195" w:rsidRDefault="00AA5E89" w:rsidP="00AA5E89">
            <w:r>
              <w:t>?</w:t>
            </w:r>
          </w:p>
        </w:tc>
        <w:tc>
          <w:tcPr>
            <w:tcW w:w="2686" w:type="dxa"/>
          </w:tcPr>
          <w:p w14:paraId="5DD92238" w14:textId="77777777" w:rsidR="00AA5E89" w:rsidRPr="00BC5195" w:rsidRDefault="00AA5E89" w:rsidP="00AA5E89">
            <w:r>
              <w:t>0</w:t>
            </w:r>
          </w:p>
        </w:tc>
        <w:tc>
          <w:tcPr>
            <w:tcW w:w="2090" w:type="dxa"/>
          </w:tcPr>
          <w:p w14:paraId="6E02AD4F" w14:textId="6ED5AD05" w:rsidR="00AA5E89" w:rsidRPr="00BC5195" w:rsidRDefault="00AA5E89" w:rsidP="00AA5E89">
            <w:r w:rsidRPr="00D7269E">
              <w:t>?</w:t>
            </w:r>
          </w:p>
        </w:tc>
        <w:tc>
          <w:tcPr>
            <w:tcW w:w="2861" w:type="dxa"/>
          </w:tcPr>
          <w:p w14:paraId="77BFB046" w14:textId="77777777" w:rsidR="00AA5E89" w:rsidRPr="00BC5195" w:rsidRDefault="00AA5E89" w:rsidP="00AA5E89"/>
        </w:tc>
        <w:tc>
          <w:tcPr>
            <w:tcW w:w="992" w:type="dxa"/>
          </w:tcPr>
          <w:p w14:paraId="0FDA61F2" w14:textId="77777777" w:rsidR="00AA5E89" w:rsidRPr="00BC5195" w:rsidRDefault="00AA5E89" w:rsidP="00AA5E89">
            <w:r w:rsidRPr="00212F5C">
              <w:t>yes</w:t>
            </w:r>
          </w:p>
        </w:tc>
      </w:tr>
      <w:tr w:rsidR="00AA5E89" w:rsidRPr="00BC5195" w14:paraId="60B01744" w14:textId="77777777" w:rsidTr="00C945D9">
        <w:tc>
          <w:tcPr>
            <w:tcW w:w="2657" w:type="dxa"/>
          </w:tcPr>
          <w:p w14:paraId="4E3D93FF" w14:textId="77777777" w:rsidR="00AA5E89" w:rsidRPr="002F58A6" w:rsidRDefault="00AA5E89" w:rsidP="00AA5E89">
            <w:pPr>
              <w:ind w:firstLine="318"/>
            </w:pPr>
            <w:commentRangeStart w:id="56"/>
            <w:proofErr w:type="spellStart"/>
            <w:r w:rsidRPr="002F58A6">
              <w:t>DP.</w:t>
            </w:r>
            <w:r>
              <w:t>Layer</w:t>
            </w:r>
            <w:proofErr w:type="spellEnd"/>
            <w:r>
              <w:t>{n}.</w:t>
            </w:r>
            <w:proofErr w:type="spellStart"/>
            <w:r>
              <w:t>PhiA</w:t>
            </w:r>
            <w:proofErr w:type="spellEnd"/>
          </w:p>
        </w:tc>
        <w:tc>
          <w:tcPr>
            <w:tcW w:w="3735" w:type="dxa"/>
          </w:tcPr>
          <w:p w14:paraId="2B637A06" w14:textId="07D0EB47" w:rsidR="00AA5E89" w:rsidRPr="00BC5195" w:rsidRDefault="00AA5E89" w:rsidP="00AA5E89">
            <w:r>
              <w:t>?</w:t>
            </w:r>
          </w:p>
        </w:tc>
        <w:tc>
          <w:tcPr>
            <w:tcW w:w="2686" w:type="dxa"/>
          </w:tcPr>
          <w:p w14:paraId="224D1099" w14:textId="77777777" w:rsidR="00AA5E89" w:rsidRPr="00BC5195" w:rsidRDefault="00AA5E89" w:rsidP="00AA5E89">
            <w:r>
              <w:t>-1.2549</w:t>
            </w:r>
            <w:commentRangeEnd w:id="56"/>
            <w:r w:rsidR="00F24FE5">
              <w:rPr>
                <w:rStyle w:val="CommentReference"/>
              </w:rPr>
              <w:commentReference w:id="56"/>
            </w:r>
          </w:p>
        </w:tc>
        <w:tc>
          <w:tcPr>
            <w:tcW w:w="2090" w:type="dxa"/>
          </w:tcPr>
          <w:p w14:paraId="01827DF3" w14:textId="165B9D38" w:rsidR="00AA5E89" w:rsidRPr="00BC5195" w:rsidRDefault="00AA5E89" w:rsidP="00AA5E89">
            <w:r w:rsidRPr="00D7269E">
              <w:t>?</w:t>
            </w:r>
          </w:p>
        </w:tc>
        <w:tc>
          <w:tcPr>
            <w:tcW w:w="2861" w:type="dxa"/>
          </w:tcPr>
          <w:p w14:paraId="062687E2" w14:textId="77777777" w:rsidR="00AA5E89" w:rsidRPr="00BC5195" w:rsidRDefault="00AA5E89" w:rsidP="00AA5E89"/>
        </w:tc>
        <w:tc>
          <w:tcPr>
            <w:tcW w:w="992" w:type="dxa"/>
          </w:tcPr>
          <w:p w14:paraId="0F3789DA" w14:textId="77777777" w:rsidR="00AA5E89" w:rsidRPr="00BC5195" w:rsidRDefault="00AA5E89" w:rsidP="00AA5E89">
            <w:r w:rsidRPr="00212F5C">
              <w:t>yes</w:t>
            </w:r>
          </w:p>
        </w:tc>
      </w:tr>
      <w:tr w:rsidR="00A2222A" w:rsidRPr="00BC5195" w14:paraId="7BDCC5AB" w14:textId="77777777" w:rsidTr="00C945D9">
        <w:tc>
          <w:tcPr>
            <w:tcW w:w="2657" w:type="dxa"/>
          </w:tcPr>
          <w:p w14:paraId="5E796692" w14:textId="77777777" w:rsidR="00A2222A" w:rsidRPr="002F58A6" w:rsidRDefault="00A2222A" w:rsidP="00A2222A">
            <w:pPr>
              <w:ind w:firstLine="318"/>
            </w:pPr>
            <w:proofErr w:type="spellStart"/>
            <w:r w:rsidRPr="002F58A6">
              <w:t>DP.</w:t>
            </w:r>
            <w:r>
              <w:t>Layer</w:t>
            </w:r>
            <w:proofErr w:type="spellEnd"/>
            <w:r>
              <w:t>{n}.</w:t>
            </w:r>
            <w:proofErr w:type="spellStart"/>
            <w:r>
              <w:t>Eg</w:t>
            </w:r>
            <w:proofErr w:type="spellEnd"/>
          </w:p>
        </w:tc>
        <w:tc>
          <w:tcPr>
            <w:tcW w:w="3735" w:type="dxa"/>
          </w:tcPr>
          <w:p w14:paraId="7260DD68" w14:textId="77777777" w:rsidR="00A2222A" w:rsidRPr="00BC5195" w:rsidRDefault="00A2222A" w:rsidP="00A2222A">
            <w:r>
              <w:t>Band Gap (?)</w:t>
            </w:r>
          </w:p>
        </w:tc>
        <w:tc>
          <w:tcPr>
            <w:tcW w:w="2686" w:type="dxa"/>
          </w:tcPr>
          <w:p w14:paraId="091ACDFA" w14:textId="77777777" w:rsidR="00A2222A" w:rsidRPr="00BC5195" w:rsidRDefault="00A2222A" w:rsidP="00A2222A">
            <w:r>
              <w:t>1.3049</w:t>
            </w:r>
          </w:p>
        </w:tc>
        <w:tc>
          <w:tcPr>
            <w:tcW w:w="2090" w:type="dxa"/>
          </w:tcPr>
          <w:p w14:paraId="645CB893" w14:textId="4CFCB67C" w:rsidR="00A2222A" w:rsidRPr="00BC5195" w:rsidRDefault="00A2222A" w:rsidP="00A2222A">
            <w:r>
              <w:t>eV ?</w:t>
            </w:r>
          </w:p>
        </w:tc>
        <w:tc>
          <w:tcPr>
            <w:tcW w:w="2861" w:type="dxa"/>
          </w:tcPr>
          <w:p w14:paraId="5421C78D" w14:textId="77777777" w:rsidR="00A2222A" w:rsidRPr="00BC5195" w:rsidRDefault="00A2222A" w:rsidP="00A2222A"/>
        </w:tc>
        <w:tc>
          <w:tcPr>
            <w:tcW w:w="992" w:type="dxa"/>
          </w:tcPr>
          <w:p w14:paraId="2EF1587F" w14:textId="77777777" w:rsidR="00A2222A" w:rsidRPr="00BC5195" w:rsidRDefault="00A2222A" w:rsidP="00A2222A">
            <w:r w:rsidRPr="00212F5C">
              <w:t>yes</w:t>
            </w:r>
          </w:p>
        </w:tc>
      </w:tr>
      <w:tr w:rsidR="00A2222A" w:rsidRPr="00BC5195" w14:paraId="042069AA" w14:textId="77777777" w:rsidTr="00996604">
        <w:tc>
          <w:tcPr>
            <w:tcW w:w="2657" w:type="dxa"/>
            <w:shd w:val="clear" w:color="auto" w:fill="F4B083" w:themeFill="accent2" w:themeFillTint="99"/>
          </w:tcPr>
          <w:p w14:paraId="5F98208A" w14:textId="77777777" w:rsidR="00A2222A" w:rsidRPr="002F58A6" w:rsidRDefault="00A2222A" w:rsidP="00A2222A">
            <w:pPr>
              <w:ind w:firstLine="318"/>
            </w:pPr>
            <w:proofErr w:type="spellStart"/>
            <w:r w:rsidRPr="002F58A6">
              <w:t>DP.</w:t>
            </w:r>
            <w:r>
              <w:t>Layer</w:t>
            </w:r>
            <w:proofErr w:type="spellEnd"/>
            <w:r>
              <w:t>{n}.</w:t>
            </w:r>
            <w:proofErr w:type="spellStart"/>
            <w:r>
              <w:t>mue</w:t>
            </w:r>
            <w:proofErr w:type="spellEnd"/>
          </w:p>
        </w:tc>
        <w:tc>
          <w:tcPr>
            <w:tcW w:w="3735" w:type="dxa"/>
          </w:tcPr>
          <w:p w14:paraId="6A252BDE" w14:textId="3FA91AA2" w:rsidR="00A2222A" w:rsidRPr="00BC5195" w:rsidRDefault="00A2222A" w:rsidP="00A2222A">
            <w:r>
              <w:t>Electron Mobility</w:t>
            </w:r>
          </w:p>
        </w:tc>
        <w:tc>
          <w:tcPr>
            <w:tcW w:w="2686" w:type="dxa"/>
          </w:tcPr>
          <w:p w14:paraId="2F10C668" w14:textId="77777777" w:rsidR="00A2222A" w:rsidRPr="00BC5195" w:rsidRDefault="00A2222A" w:rsidP="00A2222A">
            <w:r>
              <w:t>1e-3</w:t>
            </w:r>
          </w:p>
        </w:tc>
        <w:tc>
          <w:tcPr>
            <w:tcW w:w="2090" w:type="dxa"/>
          </w:tcPr>
          <w:p w14:paraId="319846B2" w14:textId="4C8987AD" w:rsidR="00A2222A" w:rsidRPr="00BC5195" w:rsidRDefault="00A2222A" w:rsidP="00A2222A">
            <w:r>
              <w:t>cm^2 / (V s)</w:t>
            </w:r>
          </w:p>
        </w:tc>
        <w:tc>
          <w:tcPr>
            <w:tcW w:w="2861" w:type="dxa"/>
          </w:tcPr>
          <w:p w14:paraId="39DCD602" w14:textId="4ACDEE6B" w:rsidR="00A2222A" w:rsidRPr="00BC5195" w:rsidRDefault="00A2222A" w:rsidP="00A2222A">
            <w:proofErr w:type="spellStart"/>
            <w:r>
              <w:t>mue</w:t>
            </w:r>
            <w:proofErr w:type="spellEnd"/>
            <w:r>
              <w:t xml:space="preserve"> ? why twice?</w:t>
            </w:r>
          </w:p>
        </w:tc>
        <w:tc>
          <w:tcPr>
            <w:tcW w:w="992" w:type="dxa"/>
          </w:tcPr>
          <w:p w14:paraId="680ADF2B" w14:textId="77777777" w:rsidR="00A2222A" w:rsidRPr="00BC5195" w:rsidRDefault="00A2222A" w:rsidP="00A2222A">
            <w:r w:rsidRPr="00212F5C">
              <w:t>yes</w:t>
            </w:r>
          </w:p>
        </w:tc>
      </w:tr>
      <w:tr w:rsidR="00A2222A" w:rsidRPr="00BC5195" w14:paraId="390A1A0B" w14:textId="77777777" w:rsidTr="00996604">
        <w:tc>
          <w:tcPr>
            <w:tcW w:w="2657" w:type="dxa"/>
            <w:shd w:val="clear" w:color="auto" w:fill="F4B083" w:themeFill="accent2" w:themeFillTint="99"/>
          </w:tcPr>
          <w:p w14:paraId="6A824797" w14:textId="77777777" w:rsidR="00A2222A" w:rsidRPr="002F58A6" w:rsidRDefault="00A2222A" w:rsidP="00A2222A">
            <w:pPr>
              <w:ind w:firstLine="318"/>
            </w:pPr>
            <w:proofErr w:type="spellStart"/>
            <w:r w:rsidRPr="002F58A6">
              <w:lastRenderedPageBreak/>
              <w:t>DP.</w:t>
            </w:r>
            <w:r>
              <w:t>Layer</w:t>
            </w:r>
            <w:proofErr w:type="spellEnd"/>
            <w:r>
              <w:t>{n}.</w:t>
            </w:r>
            <w:proofErr w:type="spellStart"/>
            <w:r>
              <w:t>mup</w:t>
            </w:r>
            <w:proofErr w:type="spellEnd"/>
          </w:p>
        </w:tc>
        <w:tc>
          <w:tcPr>
            <w:tcW w:w="3735" w:type="dxa"/>
          </w:tcPr>
          <w:p w14:paraId="23016BD6" w14:textId="51157980" w:rsidR="00A2222A" w:rsidRPr="00BC5195" w:rsidRDefault="00A2222A" w:rsidP="00A2222A">
            <w:r>
              <w:t>Hole Mobility</w:t>
            </w:r>
          </w:p>
        </w:tc>
        <w:tc>
          <w:tcPr>
            <w:tcW w:w="2686" w:type="dxa"/>
          </w:tcPr>
          <w:p w14:paraId="0892AD83" w14:textId="77777777" w:rsidR="00A2222A" w:rsidRPr="00BC5195" w:rsidRDefault="00A2222A" w:rsidP="00A2222A">
            <w:r>
              <w:t>10</w:t>
            </w:r>
          </w:p>
        </w:tc>
        <w:tc>
          <w:tcPr>
            <w:tcW w:w="2090" w:type="dxa"/>
          </w:tcPr>
          <w:p w14:paraId="7E1739FA" w14:textId="5326D80E" w:rsidR="00A2222A" w:rsidRPr="00BC5195" w:rsidRDefault="00A2222A" w:rsidP="00A2222A">
            <w:r>
              <w:t>cm^2 / (V s)</w:t>
            </w:r>
          </w:p>
        </w:tc>
        <w:tc>
          <w:tcPr>
            <w:tcW w:w="2861" w:type="dxa"/>
          </w:tcPr>
          <w:p w14:paraId="5C181F49" w14:textId="2B143909" w:rsidR="00A2222A" w:rsidRPr="00BC5195" w:rsidRDefault="00A2222A" w:rsidP="00A2222A">
            <w:proofErr w:type="spellStart"/>
            <w:r>
              <w:t>Mup</w:t>
            </w:r>
            <w:proofErr w:type="spellEnd"/>
            <w:r>
              <w:t xml:space="preserve"> ? why twice?</w:t>
            </w:r>
          </w:p>
        </w:tc>
        <w:tc>
          <w:tcPr>
            <w:tcW w:w="992" w:type="dxa"/>
          </w:tcPr>
          <w:p w14:paraId="247509EA" w14:textId="77777777" w:rsidR="00A2222A" w:rsidRPr="00BC5195" w:rsidRDefault="00A2222A" w:rsidP="00A2222A">
            <w:r w:rsidRPr="00212F5C">
              <w:t>yes</w:t>
            </w:r>
          </w:p>
        </w:tc>
      </w:tr>
      <w:tr w:rsidR="00AA5E89" w:rsidRPr="00BC5195" w14:paraId="073897AA" w14:textId="77777777" w:rsidTr="00C945D9">
        <w:tc>
          <w:tcPr>
            <w:tcW w:w="2657" w:type="dxa"/>
          </w:tcPr>
          <w:p w14:paraId="5395EF23" w14:textId="77777777" w:rsidR="00AA5E89" w:rsidRPr="002F58A6" w:rsidRDefault="00AA5E89" w:rsidP="00AA5E89">
            <w:pPr>
              <w:ind w:firstLine="318"/>
            </w:pPr>
            <w:commentRangeStart w:id="57"/>
            <w:proofErr w:type="spellStart"/>
            <w:r w:rsidRPr="002F58A6">
              <w:t>DP.</w:t>
            </w:r>
            <w:r>
              <w:t>Layer</w:t>
            </w:r>
            <w:proofErr w:type="spellEnd"/>
            <w:r>
              <w:t>{n}.</w:t>
            </w:r>
            <w:proofErr w:type="spellStart"/>
            <w:r>
              <w:t>ni</w:t>
            </w:r>
            <w:commentRangeEnd w:id="57"/>
            <w:proofErr w:type="spellEnd"/>
            <w:r w:rsidR="0055078F">
              <w:rPr>
                <w:rStyle w:val="CommentReference"/>
              </w:rPr>
              <w:commentReference w:id="57"/>
            </w:r>
          </w:p>
        </w:tc>
        <w:tc>
          <w:tcPr>
            <w:tcW w:w="3735" w:type="dxa"/>
          </w:tcPr>
          <w:p w14:paraId="3A03F512" w14:textId="6FE3C698" w:rsidR="00AA5E89" w:rsidRPr="00BC5195" w:rsidRDefault="00AA5E89" w:rsidP="00AA5E89">
            <w:r>
              <w:t>?</w:t>
            </w:r>
          </w:p>
        </w:tc>
        <w:tc>
          <w:tcPr>
            <w:tcW w:w="2686" w:type="dxa"/>
          </w:tcPr>
          <w:p w14:paraId="44DD87D5" w14:textId="77777777" w:rsidR="00AA5E89" w:rsidRPr="00BC5195" w:rsidRDefault="00AA5E89" w:rsidP="00AA5E89">
            <w:r>
              <w:t>2.8911e18</w:t>
            </w:r>
          </w:p>
        </w:tc>
        <w:tc>
          <w:tcPr>
            <w:tcW w:w="2090" w:type="dxa"/>
          </w:tcPr>
          <w:p w14:paraId="01B0DD7C" w14:textId="7957653C" w:rsidR="00AA5E89" w:rsidRPr="00BC5195" w:rsidRDefault="00AA5E89" w:rsidP="00AA5E89">
            <w:r w:rsidRPr="00905442">
              <w:t>?</w:t>
            </w:r>
          </w:p>
        </w:tc>
        <w:tc>
          <w:tcPr>
            <w:tcW w:w="2861" w:type="dxa"/>
          </w:tcPr>
          <w:p w14:paraId="792D8F1F" w14:textId="77777777" w:rsidR="00AA5E89" w:rsidRPr="00BC5195" w:rsidRDefault="00AA5E89" w:rsidP="00AA5E89"/>
        </w:tc>
        <w:tc>
          <w:tcPr>
            <w:tcW w:w="992" w:type="dxa"/>
          </w:tcPr>
          <w:p w14:paraId="63D8977E" w14:textId="77777777" w:rsidR="00AA5E89" w:rsidRPr="00BC5195" w:rsidRDefault="00AA5E89" w:rsidP="00AA5E89">
            <w:r w:rsidRPr="00212F5C">
              <w:t>yes</w:t>
            </w:r>
          </w:p>
        </w:tc>
      </w:tr>
      <w:tr w:rsidR="00AA5E89" w:rsidRPr="00BC5195" w14:paraId="766A7BAB" w14:textId="77777777" w:rsidTr="00C945D9">
        <w:tc>
          <w:tcPr>
            <w:tcW w:w="2657" w:type="dxa"/>
          </w:tcPr>
          <w:p w14:paraId="211F14E6" w14:textId="77777777" w:rsidR="00AA5E89" w:rsidRPr="002F58A6" w:rsidRDefault="00AA5E89" w:rsidP="00AA5E89">
            <w:pPr>
              <w:ind w:firstLine="318"/>
            </w:pPr>
            <w:proofErr w:type="spellStart"/>
            <w:r w:rsidRPr="002F58A6">
              <w:t>DP.</w:t>
            </w:r>
            <w:r>
              <w:t>Layer</w:t>
            </w:r>
            <w:proofErr w:type="spellEnd"/>
            <w:r>
              <w:t>{n}.n0</w:t>
            </w:r>
          </w:p>
        </w:tc>
        <w:tc>
          <w:tcPr>
            <w:tcW w:w="3735" w:type="dxa"/>
          </w:tcPr>
          <w:p w14:paraId="4071819D" w14:textId="1046B8F2" w:rsidR="00AA5E89" w:rsidRPr="00BC5195" w:rsidRDefault="00AA5E89" w:rsidP="00AA5E89">
            <w:r>
              <w:t>?</w:t>
            </w:r>
          </w:p>
        </w:tc>
        <w:tc>
          <w:tcPr>
            <w:tcW w:w="2686" w:type="dxa"/>
          </w:tcPr>
          <w:p w14:paraId="5D863781" w14:textId="77777777" w:rsidR="00AA5E89" w:rsidRPr="00BC5195" w:rsidRDefault="00AA5E89" w:rsidP="00AA5E89">
            <w:commentRangeStart w:id="58"/>
            <w:r>
              <w:t>0.0166</w:t>
            </w:r>
            <w:commentRangeEnd w:id="58"/>
            <w:r w:rsidR="0055078F">
              <w:rPr>
                <w:rStyle w:val="CommentReference"/>
              </w:rPr>
              <w:commentReference w:id="58"/>
            </w:r>
          </w:p>
        </w:tc>
        <w:tc>
          <w:tcPr>
            <w:tcW w:w="2090" w:type="dxa"/>
          </w:tcPr>
          <w:p w14:paraId="010C370B" w14:textId="28D3A99B" w:rsidR="00AA5E89" w:rsidRPr="00BC5195" w:rsidRDefault="00AA5E89" w:rsidP="00AA5E89">
            <w:r w:rsidRPr="00905442">
              <w:t>?</w:t>
            </w:r>
          </w:p>
        </w:tc>
        <w:tc>
          <w:tcPr>
            <w:tcW w:w="2861" w:type="dxa"/>
          </w:tcPr>
          <w:p w14:paraId="4CA8590B" w14:textId="77777777" w:rsidR="00AA5E89" w:rsidRPr="00BC5195" w:rsidRDefault="00AA5E89" w:rsidP="00AA5E89"/>
        </w:tc>
        <w:tc>
          <w:tcPr>
            <w:tcW w:w="992" w:type="dxa"/>
          </w:tcPr>
          <w:p w14:paraId="716CCFBD" w14:textId="77777777" w:rsidR="00AA5E89" w:rsidRPr="00BC5195" w:rsidRDefault="00AA5E89" w:rsidP="00AA5E89">
            <w:r w:rsidRPr="00212F5C">
              <w:t>yes</w:t>
            </w:r>
          </w:p>
        </w:tc>
      </w:tr>
      <w:tr w:rsidR="00AA5E89" w:rsidRPr="00BC5195" w14:paraId="2D47384B" w14:textId="77777777" w:rsidTr="00C945D9">
        <w:tc>
          <w:tcPr>
            <w:tcW w:w="2657" w:type="dxa"/>
          </w:tcPr>
          <w:p w14:paraId="6E17529E" w14:textId="77777777" w:rsidR="00AA5E89" w:rsidRPr="002F58A6" w:rsidRDefault="00AA5E89" w:rsidP="00AA5E89">
            <w:pPr>
              <w:ind w:firstLine="318"/>
            </w:pPr>
            <w:proofErr w:type="spellStart"/>
            <w:r w:rsidRPr="002F58A6">
              <w:t>DP.</w:t>
            </w:r>
            <w:r>
              <w:t>Layer</w:t>
            </w:r>
            <w:proofErr w:type="spellEnd"/>
            <w:r>
              <w:t>{n}.p0</w:t>
            </w:r>
          </w:p>
        </w:tc>
        <w:tc>
          <w:tcPr>
            <w:tcW w:w="3735" w:type="dxa"/>
          </w:tcPr>
          <w:p w14:paraId="0FC96F36" w14:textId="14BACD3A" w:rsidR="00AA5E89" w:rsidRPr="00BC5195" w:rsidRDefault="00AA5E89" w:rsidP="00AA5E89">
            <w:r w:rsidRPr="00D941C3">
              <w:t>?</w:t>
            </w:r>
          </w:p>
        </w:tc>
        <w:tc>
          <w:tcPr>
            <w:tcW w:w="2686" w:type="dxa"/>
          </w:tcPr>
          <w:p w14:paraId="3DBC2F2D" w14:textId="77777777" w:rsidR="00AA5E89" w:rsidRPr="00BC5195" w:rsidRDefault="00AA5E89" w:rsidP="00AA5E89">
            <w:r>
              <w:t>2.8911e18</w:t>
            </w:r>
          </w:p>
        </w:tc>
        <w:tc>
          <w:tcPr>
            <w:tcW w:w="2090" w:type="dxa"/>
          </w:tcPr>
          <w:p w14:paraId="776AB2E7" w14:textId="05D6A378" w:rsidR="00AA5E89" w:rsidRPr="00BC5195" w:rsidRDefault="00AA5E89" w:rsidP="00AA5E89">
            <w:r w:rsidRPr="00C52F78">
              <w:t>?</w:t>
            </w:r>
          </w:p>
        </w:tc>
        <w:tc>
          <w:tcPr>
            <w:tcW w:w="2861" w:type="dxa"/>
          </w:tcPr>
          <w:p w14:paraId="535E34CA" w14:textId="77777777" w:rsidR="00AA5E89" w:rsidRPr="00BC5195" w:rsidRDefault="00AA5E89" w:rsidP="00AA5E89"/>
        </w:tc>
        <w:tc>
          <w:tcPr>
            <w:tcW w:w="992" w:type="dxa"/>
          </w:tcPr>
          <w:p w14:paraId="601C005F" w14:textId="77777777" w:rsidR="00AA5E89" w:rsidRPr="00BC5195" w:rsidRDefault="00AA5E89" w:rsidP="00AA5E89">
            <w:r w:rsidRPr="00212F5C">
              <w:t>yes</w:t>
            </w:r>
          </w:p>
        </w:tc>
      </w:tr>
      <w:tr w:rsidR="00AA5E89" w:rsidRPr="00BC5195" w14:paraId="6DB41728" w14:textId="77777777" w:rsidTr="00C945D9">
        <w:tc>
          <w:tcPr>
            <w:tcW w:w="2657" w:type="dxa"/>
          </w:tcPr>
          <w:p w14:paraId="204771C9" w14:textId="77777777" w:rsidR="00AA5E89" w:rsidRPr="002F58A6" w:rsidRDefault="00AA5E89" w:rsidP="00AA5E89">
            <w:pPr>
              <w:ind w:firstLine="318"/>
            </w:pPr>
            <w:commentRangeStart w:id="59"/>
            <w:proofErr w:type="spellStart"/>
            <w:r w:rsidRPr="002F58A6">
              <w:t>DP.</w:t>
            </w:r>
            <w:r>
              <w:t>Layer</w:t>
            </w:r>
            <w:proofErr w:type="spellEnd"/>
            <w:r>
              <w:t>{n}.c0</w:t>
            </w:r>
          </w:p>
        </w:tc>
        <w:tc>
          <w:tcPr>
            <w:tcW w:w="3735" w:type="dxa"/>
          </w:tcPr>
          <w:p w14:paraId="6FE4EC01" w14:textId="5D5FE5A3" w:rsidR="00AA5E89" w:rsidRPr="00BC5195" w:rsidRDefault="00AA5E89" w:rsidP="00AA5E89">
            <w:r w:rsidRPr="00D941C3">
              <w:t>?</w:t>
            </w:r>
          </w:p>
        </w:tc>
        <w:tc>
          <w:tcPr>
            <w:tcW w:w="2686" w:type="dxa"/>
          </w:tcPr>
          <w:p w14:paraId="3C3EE736" w14:textId="77777777" w:rsidR="00AA5E89" w:rsidRPr="00BC5195" w:rsidRDefault="00AA5E89" w:rsidP="00AA5E89">
            <w:r>
              <w:t>0.0017</w:t>
            </w:r>
            <w:commentRangeEnd w:id="59"/>
            <w:r w:rsidR="0055078F">
              <w:rPr>
                <w:rStyle w:val="CommentReference"/>
              </w:rPr>
              <w:commentReference w:id="59"/>
            </w:r>
          </w:p>
        </w:tc>
        <w:tc>
          <w:tcPr>
            <w:tcW w:w="2090" w:type="dxa"/>
          </w:tcPr>
          <w:p w14:paraId="5438DE67" w14:textId="1649E6AC" w:rsidR="00AA5E89" w:rsidRPr="00BC5195" w:rsidRDefault="00AA5E89" w:rsidP="00AA5E89">
            <w:r w:rsidRPr="00C52F78">
              <w:t>?</w:t>
            </w:r>
          </w:p>
        </w:tc>
        <w:tc>
          <w:tcPr>
            <w:tcW w:w="2861" w:type="dxa"/>
          </w:tcPr>
          <w:p w14:paraId="24B902D1" w14:textId="77777777" w:rsidR="00AA5E89" w:rsidRPr="00BC5195" w:rsidRDefault="00AA5E89" w:rsidP="00AA5E89"/>
        </w:tc>
        <w:tc>
          <w:tcPr>
            <w:tcW w:w="992" w:type="dxa"/>
          </w:tcPr>
          <w:p w14:paraId="68ADC6E4" w14:textId="77777777" w:rsidR="00AA5E89" w:rsidRPr="00BC5195" w:rsidRDefault="00AA5E89" w:rsidP="00AA5E89">
            <w:r w:rsidRPr="00212F5C">
              <w:t>yes</w:t>
            </w:r>
          </w:p>
        </w:tc>
      </w:tr>
      <w:tr w:rsidR="00AA5E89" w:rsidRPr="00BC5195" w14:paraId="2D4E12E4" w14:textId="77777777" w:rsidTr="00C945D9">
        <w:tc>
          <w:tcPr>
            <w:tcW w:w="2657" w:type="dxa"/>
          </w:tcPr>
          <w:p w14:paraId="30E93CD0" w14:textId="77777777" w:rsidR="00AA5E89" w:rsidRPr="002F58A6" w:rsidRDefault="00AA5E89" w:rsidP="00AA5E89">
            <w:pPr>
              <w:ind w:firstLine="318"/>
            </w:pPr>
            <w:commentRangeStart w:id="60"/>
            <w:proofErr w:type="spellStart"/>
            <w:r w:rsidRPr="002F58A6">
              <w:t>DP.</w:t>
            </w:r>
            <w:r>
              <w:t>Layer</w:t>
            </w:r>
            <w:proofErr w:type="spellEnd"/>
            <w:r>
              <w:t>{n}.Phi</w:t>
            </w:r>
            <w:commentRangeEnd w:id="60"/>
            <w:r w:rsidR="0055078F">
              <w:rPr>
                <w:rStyle w:val="CommentReference"/>
              </w:rPr>
              <w:commentReference w:id="60"/>
            </w:r>
          </w:p>
        </w:tc>
        <w:tc>
          <w:tcPr>
            <w:tcW w:w="3735" w:type="dxa"/>
          </w:tcPr>
          <w:p w14:paraId="7ECEC4F6" w14:textId="42F98790" w:rsidR="00AA5E89" w:rsidRPr="00BC5195" w:rsidRDefault="00AA5E89" w:rsidP="00AA5E89">
            <w:r w:rsidRPr="00D941C3">
              <w:t>?</w:t>
            </w:r>
          </w:p>
        </w:tc>
        <w:tc>
          <w:tcPr>
            <w:tcW w:w="2686" w:type="dxa"/>
          </w:tcPr>
          <w:p w14:paraId="5D67038E" w14:textId="77777777" w:rsidR="00AA5E89" w:rsidRPr="00BC5195" w:rsidRDefault="00AA5E89" w:rsidP="00AA5E89">
            <w:r>
              <w:t>-1.2549</w:t>
            </w:r>
          </w:p>
        </w:tc>
        <w:tc>
          <w:tcPr>
            <w:tcW w:w="2090" w:type="dxa"/>
          </w:tcPr>
          <w:p w14:paraId="540057E5" w14:textId="2C23112E" w:rsidR="00AA5E89" w:rsidRPr="00BC5195" w:rsidRDefault="00AA5E89" w:rsidP="00AA5E89">
            <w:r w:rsidRPr="00C52F78">
              <w:t>?</w:t>
            </w:r>
          </w:p>
        </w:tc>
        <w:tc>
          <w:tcPr>
            <w:tcW w:w="2861" w:type="dxa"/>
          </w:tcPr>
          <w:p w14:paraId="2C38C8F4" w14:textId="77777777" w:rsidR="00AA5E89" w:rsidRPr="00BC5195" w:rsidRDefault="00AA5E89" w:rsidP="00AA5E89"/>
        </w:tc>
        <w:tc>
          <w:tcPr>
            <w:tcW w:w="992" w:type="dxa"/>
          </w:tcPr>
          <w:p w14:paraId="19820D89" w14:textId="77777777" w:rsidR="00AA5E89" w:rsidRPr="00BC5195" w:rsidRDefault="00AA5E89" w:rsidP="00AA5E89">
            <w:r w:rsidRPr="00212F5C">
              <w:t>yes</w:t>
            </w:r>
          </w:p>
        </w:tc>
      </w:tr>
      <w:tr w:rsidR="00AA5E89" w:rsidRPr="00BC5195" w14:paraId="423FED20" w14:textId="77777777" w:rsidTr="00C945D9">
        <w:tc>
          <w:tcPr>
            <w:tcW w:w="2657" w:type="dxa"/>
          </w:tcPr>
          <w:p w14:paraId="273791AB" w14:textId="77777777" w:rsidR="00AA5E89" w:rsidRPr="002F58A6" w:rsidRDefault="00AA5E89" w:rsidP="00AA5E89">
            <w:pPr>
              <w:ind w:firstLine="318"/>
            </w:pPr>
            <w:proofErr w:type="spellStart"/>
            <w:r w:rsidRPr="002F58A6">
              <w:t>DP.</w:t>
            </w:r>
            <w:r>
              <w:t>Layer</w:t>
            </w:r>
            <w:proofErr w:type="spellEnd"/>
            <w:r>
              <w:t>{n}.ND</w:t>
            </w:r>
          </w:p>
        </w:tc>
        <w:tc>
          <w:tcPr>
            <w:tcW w:w="3735" w:type="dxa"/>
          </w:tcPr>
          <w:p w14:paraId="19DC029F" w14:textId="79D287FC" w:rsidR="00AA5E89" w:rsidRPr="00BC5195" w:rsidRDefault="00AA5E89" w:rsidP="00AA5E89">
            <w:r w:rsidRPr="00D941C3">
              <w:t>?</w:t>
            </w:r>
          </w:p>
        </w:tc>
        <w:tc>
          <w:tcPr>
            <w:tcW w:w="2686" w:type="dxa"/>
          </w:tcPr>
          <w:p w14:paraId="285D5BC4" w14:textId="77777777" w:rsidR="00AA5E89" w:rsidRPr="00BC5195" w:rsidRDefault="00AA5E89" w:rsidP="00AA5E89">
            <w:r>
              <w:t>0</w:t>
            </w:r>
          </w:p>
        </w:tc>
        <w:tc>
          <w:tcPr>
            <w:tcW w:w="2090" w:type="dxa"/>
          </w:tcPr>
          <w:p w14:paraId="2096250E" w14:textId="5856CA21" w:rsidR="00AA5E89" w:rsidRPr="00BC5195" w:rsidRDefault="00AA5E89" w:rsidP="00AA5E89">
            <w:r w:rsidRPr="00C52F78">
              <w:t>?</w:t>
            </w:r>
          </w:p>
        </w:tc>
        <w:tc>
          <w:tcPr>
            <w:tcW w:w="2861" w:type="dxa"/>
          </w:tcPr>
          <w:p w14:paraId="3B183C10" w14:textId="77777777" w:rsidR="00AA5E89" w:rsidRPr="00BC5195" w:rsidRDefault="00AA5E89" w:rsidP="00AA5E89"/>
        </w:tc>
        <w:tc>
          <w:tcPr>
            <w:tcW w:w="992" w:type="dxa"/>
          </w:tcPr>
          <w:p w14:paraId="2BC51193" w14:textId="77777777" w:rsidR="00AA5E89" w:rsidRPr="00BC5195" w:rsidRDefault="00AA5E89" w:rsidP="00AA5E89">
            <w:r w:rsidRPr="00212F5C">
              <w:t>yes</w:t>
            </w:r>
          </w:p>
        </w:tc>
      </w:tr>
      <w:tr w:rsidR="00AA5E89" w:rsidRPr="00BC5195" w14:paraId="0185EA7C" w14:textId="77777777" w:rsidTr="00C945D9">
        <w:tc>
          <w:tcPr>
            <w:tcW w:w="2657" w:type="dxa"/>
          </w:tcPr>
          <w:p w14:paraId="2978AB5C" w14:textId="77777777" w:rsidR="00AA5E89" w:rsidRPr="002F58A6" w:rsidRDefault="00AA5E89" w:rsidP="00AA5E89">
            <w:pPr>
              <w:ind w:firstLine="318"/>
            </w:pPr>
            <w:commentRangeStart w:id="61"/>
            <w:proofErr w:type="spellStart"/>
            <w:r w:rsidRPr="002F58A6">
              <w:t>DP.</w:t>
            </w:r>
            <w:r>
              <w:t>Layer</w:t>
            </w:r>
            <w:proofErr w:type="spellEnd"/>
            <w:r>
              <w:t>{n}.NA</w:t>
            </w:r>
          </w:p>
        </w:tc>
        <w:tc>
          <w:tcPr>
            <w:tcW w:w="3735" w:type="dxa"/>
          </w:tcPr>
          <w:p w14:paraId="1552ADE2" w14:textId="1CB7C53C" w:rsidR="00AA5E89" w:rsidRPr="00BC5195" w:rsidRDefault="00AA5E89" w:rsidP="00AA5E89">
            <w:r w:rsidRPr="00D941C3">
              <w:t>?</w:t>
            </w:r>
          </w:p>
        </w:tc>
        <w:tc>
          <w:tcPr>
            <w:tcW w:w="2686" w:type="dxa"/>
          </w:tcPr>
          <w:p w14:paraId="1FE57931" w14:textId="77777777" w:rsidR="00AA5E89" w:rsidRPr="00BC5195" w:rsidRDefault="00AA5E89" w:rsidP="00AA5E89">
            <w:r>
              <w:t>2.8911e18</w:t>
            </w:r>
            <w:commentRangeEnd w:id="61"/>
            <w:r w:rsidR="0055078F">
              <w:rPr>
                <w:rStyle w:val="CommentReference"/>
              </w:rPr>
              <w:commentReference w:id="61"/>
            </w:r>
          </w:p>
        </w:tc>
        <w:tc>
          <w:tcPr>
            <w:tcW w:w="2090" w:type="dxa"/>
          </w:tcPr>
          <w:p w14:paraId="41670838" w14:textId="14954B94" w:rsidR="00AA5E89" w:rsidRPr="00BC5195" w:rsidRDefault="00AA5E89" w:rsidP="00AA5E89">
            <w:r w:rsidRPr="00C52F78">
              <w:t>?</w:t>
            </w:r>
          </w:p>
        </w:tc>
        <w:tc>
          <w:tcPr>
            <w:tcW w:w="2861" w:type="dxa"/>
          </w:tcPr>
          <w:p w14:paraId="28B327C2" w14:textId="77777777" w:rsidR="00AA5E89" w:rsidRPr="00BC5195" w:rsidRDefault="00AA5E89" w:rsidP="00AA5E89"/>
        </w:tc>
        <w:tc>
          <w:tcPr>
            <w:tcW w:w="992" w:type="dxa"/>
          </w:tcPr>
          <w:p w14:paraId="7C090807" w14:textId="77777777" w:rsidR="00AA5E89" w:rsidRPr="00BC5195" w:rsidRDefault="00AA5E89" w:rsidP="00AA5E89">
            <w:r w:rsidRPr="00212F5C">
              <w:t>yes</w:t>
            </w:r>
          </w:p>
        </w:tc>
      </w:tr>
      <w:tr w:rsidR="00AA5E89" w:rsidRPr="00BC5195" w14:paraId="4CD1734F" w14:textId="77777777" w:rsidTr="00C945D9">
        <w:tc>
          <w:tcPr>
            <w:tcW w:w="2657" w:type="dxa"/>
          </w:tcPr>
          <w:p w14:paraId="098146EE" w14:textId="77777777" w:rsidR="00AA5E89" w:rsidRPr="002F58A6" w:rsidRDefault="00AA5E89" w:rsidP="00AA5E89">
            <w:pPr>
              <w:ind w:firstLine="318"/>
            </w:pPr>
            <w:proofErr w:type="spellStart"/>
            <w:r w:rsidRPr="002F58A6">
              <w:t>DP.</w:t>
            </w:r>
            <w:r>
              <w:t>Layer</w:t>
            </w:r>
            <w:proofErr w:type="spellEnd"/>
            <w:r>
              <w:t>{n}.</w:t>
            </w:r>
            <w:proofErr w:type="spellStart"/>
            <w:r>
              <w:t>Ei</w:t>
            </w:r>
            <w:proofErr w:type="spellEnd"/>
          </w:p>
        </w:tc>
        <w:tc>
          <w:tcPr>
            <w:tcW w:w="3735" w:type="dxa"/>
          </w:tcPr>
          <w:p w14:paraId="3F8ACE90" w14:textId="51165DD8" w:rsidR="00AA5E89" w:rsidRPr="00BC5195" w:rsidRDefault="00AA5E89" w:rsidP="00AA5E89">
            <w:r w:rsidRPr="00D941C3">
              <w:t>?</w:t>
            </w:r>
          </w:p>
        </w:tc>
        <w:tc>
          <w:tcPr>
            <w:tcW w:w="2686" w:type="dxa"/>
          </w:tcPr>
          <w:p w14:paraId="4B232ED6" w14:textId="77777777" w:rsidR="00AA5E89" w:rsidRPr="00BC5195" w:rsidRDefault="00AA5E89" w:rsidP="00AA5E89">
            <w:r>
              <w:t>-0.6525</w:t>
            </w:r>
          </w:p>
        </w:tc>
        <w:tc>
          <w:tcPr>
            <w:tcW w:w="2090" w:type="dxa"/>
          </w:tcPr>
          <w:p w14:paraId="1FC892AC" w14:textId="3E811C58" w:rsidR="00AA5E89" w:rsidRPr="00BC5195" w:rsidRDefault="00AA5E89" w:rsidP="00AA5E89">
            <w:r w:rsidRPr="00C52F78">
              <w:t>?</w:t>
            </w:r>
          </w:p>
        </w:tc>
        <w:tc>
          <w:tcPr>
            <w:tcW w:w="2861" w:type="dxa"/>
          </w:tcPr>
          <w:p w14:paraId="6CAF9C89" w14:textId="77777777" w:rsidR="00AA5E89" w:rsidRPr="00BC5195" w:rsidRDefault="00AA5E89" w:rsidP="00AA5E89"/>
        </w:tc>
        <w:tc>
          <w:tcPr>
            <w:tcW w:w="992" w:type="dxa"/>
          </w:tcPr>
          <w:p w14:paraId="28151B9F" w14:textId="77777777" w:rsidR="00AA5E89" w:rsidRPr="00BC5195" w:rsidRDefault="00AA5E89" w:rsidP="00AA5E89">
            <w:r w:rsidRPr="00212F5C">
              <w:t>yes</w:t>
            </w:r>
          </w:p>
        </w:tc>
      </w:tr>
      <w:tr w:rsidR="00AA5E89" w:rsidRPr="00BC5195" w14:paraId="67FB2992" w14:textId="77777777" w:rsidTr="00C945D9">
        <w:tc>
          <w:tcPr>
            <w:tcW w:w="2657" w:type="dxa"/>
          </w:tcPr>
          <w:p w14:paraId="1A4181A8" w14:textId="77777777" w:rsidR="00AA5E89" w:rsidRPr="002F58A6" w:rsidRDefault="00AA5E89" w:rsidP="00AA5E89">
            <w:pPr>
              <w:ind w:firstLine="318"/>
            </w:pPr>
            <w:proofErr w:type="spellStart"/>
            <w:r w:rsidRPr="002F58A6">
              <w:t>DP.</w:t>
            </w:r>
            <w:r>
              <w:t>Layer</w:t>
            </w:r>
            <w:proofErr w:type="spellEnd"/>
            <w:r>
              <w:t>{n}.</w:t>
            </w:r>
            <w:proofErr w:type="spellStart"/>
            <w:r>
              <w:t>nt</w:t>
            </w:r>
            <w:proofErr w:type="spellEnd"/>
          </w:p>
        </w:tc>
        <w:tc>
          <w:tcPr>
            <w:tcW w:w="3735" w:type="dxa"/>
          </w:tcPr>
          <w:p w14:paraId="5E17C958" w14:textId="621B1982" w:rsidR="00AA5E89" w:rsidRPr="00BC5195" w:rsidRDefault="00AA5E89" w:rsidP="00AA5E89">
            <w:r w:rsidRPr="00D941C3">
              <w:t>?</w:t>
            </w:r>
          </w:p>
        </w:tc>
        <w:tc>
          <w:tcPr>
            <w:tcW w:w="2686" w:type="dxa"/>
          </w:tcPr>
          <w:p w14:paraId="51942177" w14:textId="77777777" w:rsidR="00AA5E89" w:rsidRPr="00BC5195" w:rsidRDefault="00AA5E89" w:rsidP="00AA5E89">
            <w:r>
              <w:t>7.9689e10</w:t>
            </w:r>
          </w:p>
        </w:tc>
        <w:tc>
          <w:tcPr>
            <w:tcW w:w="2090" w:type="dxa"/>
          </w:tcPr>
          <w:p w14:paraId="3AD4ACAB" w14:textId="7A2942EB" w:rsidR="00AA5E89" w:rsidRPr="00BC5195" w:rsidRDefault="00AA5E89" w:rsidP="00AA5E89">
            <w:r w:rsidRPr="00C52F78">
              <w:t>?</w:t>
            </w:r>
          </w:p>
        </w:tc>
        <w:tc>
          <w:tcPr>
            <w:tcW w:w="2861" w:type="dxa"/>
          </w:tcPr>
          <w:p w14:paraId="0BF0FF2E" w14:textId="77777777" w:rsidR="00AA5E89" w:rsidRPr="00BC5195" w:rsidRDefault="00AA5E89" w:rsidP="00AA5E89"/>
        </w:tc>
        <w:tc>
          <w:tcPr>
            <w:tcW w:w="992" w:type="dxa"/>
          </w:tcPr>
          <w:p w14:paraId="377A4022" w14:textId="77777777" w:rsidR="00AA5E89" w:rsidRPr="00BC5195" w:rsidRDefault="00AA5E89" w:rsidP="00AA5E89">
            <w:r w:rsidRPr="00212F5C">
              <w:t>yes</w:t>
            </w:r>
          </w:p>
        </w:tc>
      </w:tr>
      <w:tr w:rsidR="00AA5E89" w:rsidRPr="00BC5195" w14:paraId="1F7DBC45" w14:textId="77777777" w:rsidTr="00C945D9">
        <w:tc>
          <w:tcPr>
            <w:tcW w:w="2657" w:type="dxa"/>
          </w:tcPr>
          <w:p w14:paraId="2976C259" w14:textId="77777777" w:rsidR="00AA5E89" w:rsidRPr="002F58A6" w:rsidRDefault="00AA5E89" w:rsidP="00AA5E89">
            <w:pPr>
              <w:ind w:firstLine="318"/>
            </w:pPr>
            <w:proofErr w:type="spellStart"/>
            <w:r w:rsidRPr="002F58A6">
              <w:t>DP.</w:t>
            </w:r>
            <w:r>
              <w:t>Layer</w:t>
            </w:r>
            <w:proofErr w:type="spellEnd"/>
            <w:r>
              <w:t>{n}.</w:t>
            </w:r>
            <w:proofErr w:type="spellStart"/>
            <w:r>
              <w:t>pt</w:t>
            </w:r>
            <w:proofErr w:type="spellEnd"/>
          </w:p>
        </w:tc>
        <w:tc>
          <w:tcPr>
            <w:tcW w:w="3735" w:type="dxa"/>
          </w:tcPr>
          <w:p w14:paraId="4C0A90EB" w14:textId="44AE7B99" w:rsidR="00AA5E89" w:rsidRPr="00BC5195" w:rsidRDefault="00AA5E89" w:rsidP="00AA5E89">
            <w:r w:rsidRPr="00D941C3">
              <w:t>?</w:t>
            </w:r>
          </w:p>
        </w:tc>
        <w:tc>
          <w:tcPr>
            <w:tcW w:w="2686" w:type="dxa"/>
          </w:tcPr>
          <w:p w14:paraId="4C66773D" w14:textId="77777777" w:rsidR="00AA5E89" w:rsidRPr="00BC5195" w:rsidRDefault="00AA5E89" w:rsidP="00AA5E89">
            <w:r>
              <w:t>6.0158e05</w:t>
            </w:r>
          </w:p>
        </w:tc>
        <w:tc>
          <w:tcPr>
            <w:tcW w:w="2090" w:type="dxa"/>
          </w:tcPr>
          <w:p w14:paraId="11F94045" w14:textId="1BF9213E" w:rsidR="00AA5E89" w:rsidRPr="00BC5195" w:rsidRDefault="00AA5E89" w:rsidP="00AA5E89">
            <w:r w:rsidRPr="00C52F78">
              <w:t>?</w:t>
            </w:r>
          </w:p>
        </w:tc>
        <w:tc>
          <w:tcPr>
            <w:tcW w:w="2861" w:type="dxa"/>
          </w:tcPr>
          <w:p w14:paraId="22235A21" w14:textId="77777777" w:rsidR="00AA5E89" w:rsidRPr="00BC5195" w:rsidRDefault="00AA5E89" w:rsidP="00AA5E89"/>
        </w:tc>
        <w:tc>
          <w:tcPr>
            <w:tcW w:w="992" w:type="dxa"/>
          </w:tcPr>
          <w:p w14:paraId="41456D45" w14:textId="77777777" w:rsidR="00AA5E89" w:rsidRPr="00BC5195" w:rsidRDefault="00AA5E89" w:rsidP="00AA5E89">
            <w:r w:rsidRPr="00212F5C">
              <w:t>yes</w:t>
            </w:r>
          </w:p>
        </w:tc>
      </w:tr>
      <w:tr w:rsidR="00AA5E89" w:rsidRPr="00BC5195" w14:paraId="7F6B656E" w14:textId="77777777" w:rsidTr="00C945D9">
        <w:tc>
          <w:tcPr>
            <w:tcW w:w="2657" w:type="dxa"/>
          </w:tcPr>
          <w:p w14:paraId="35AC727E" w14:textId="77777777" w:rsidR="00AA5E89" w:rsidRPr="002F58A6" w:rsidRDefault="00AA5E89" w:rsidP="00AA5E89">
            <w:pPr>
              <w:ind w:firstLine="318"/>
            </w:pPr>
            <w:proofErr w:type="spellStart"/>
            <w:r w:rsidRPr="002F58A6">
              <w:t>DP.</w:t>
            </w:r>
            <w:r>
              <w:t>Layer</w:t>
            </w:r>
            <w:proofErr w:type="spellEnd"/>
            <w:r>
              <w:t>{n}.</w:t>
            </w:r>
            <w:proofErr w:type="spellStart"/>
            <w:r>
              <w:t>en</w:t>
            </w:r>
            <w:proofErr w:type="spellEnd"/>
          </w:p>
        </w:tc>
        <w:tc>
          <w:tcPr>
            <w:tcW w:w="3735" w:type="dxa"/>
          </w:tcPr>
          <w:p w14:paraId="33B113EE" w14:textId="74C88195" w:rsidR="00AA5E89" w:rsidRPr="00BC5195" w:rsidRDefault="00AA5E89" w:rsidP="00AA5E89">
            <w:r w:rsidRPr="00D941C3">
              <w:t>?</w:t>
            </w:r>
          </w:p>
        </w:tc>
        <w:tc>
          <w:tcPr>
            <w:tcW w:w="2686" w:type="dxa"/>
          </w:tcPr>
          <w:p w14:paraId="2B56683B" w14:textId="77777777" w:rsidR="00AA5E89" w:rsidRPr="00BC5195" w:rsidRDefault="00AA5E89" w:rsidP="00AA5E89">
            <w:r>
              <w:t>7.9689</w:t>
            </w:r>
          </w:p>
        </w:tc>
        <w:tc>
          <w:tcPr>
            <w:tcW w:w="2090" w:type="dxa"/>
          </w:tcPr>
          <w:p w14:paraId="2CE95FF3" w14:textId="3F7D0258" w:rsidR="00AA5E89" w:rsidRPr="00BC5195" w:rsidRDefault="00AA5E89" w:rsidP="00AA5E89">
            <w:r w:rsidRPr="00C52F78">
              <w:t>?</w:t>
            </w:r>
          </w:p>
        </w:tc>
        <w:tc>
          <w:tcPr>
            <w:tcW w:w="2861" w:type="dxa"/>
          </w:tcPr>
          <w:p w14:paraId="1012AFD1" w14:textId="77777777" w:rsidR="00AA5E89" w:rsidRPr="00BC5195" w:rsidRDefault="00AA5E89" w:rsidP="00AA5E89"/>
        </w:tc>
        <w:tc>
          <w:tcPr>
            <w:tcW w:w="992" w:type="dxa"/>
          </w:tcPr>
          <w:p w14:paraId="37EFA3CB" w14:textId="77777777" w:rsidR="00AA5E89" w:rsidRPr="00BC5195" w:rsidRDefault="00AA5E89" w:rsidP="00AA5E89">
            <w:r w:rsidRPr="00212F5C">
              <w:t>yes</w:t>
            </w:r>
          </w:p>
        </w:tc>
      </w:tr>
      <w:tr w:rsidR="00AA5E89" w:rsidRPr="00BC5195" w14:paraId="295554A0" w14:textId="77777777" w:rsidTr="00C945D9">
        <w:tc>
          <w:tcPr>
            <w:tcW w:w="2657" w:type="dxa"/>
          </w:tcPr>
          <w:p w14:paraId="561F2020" w14:textId="77777777" w:rsidR="00AA5E89" w:rsidRPr="002F58A6" w:rsidRDefault="00AA5E89" w:rsidP="00AA5E89">
            <w:pPr>
              <w:ind w:firstLine="318"/>
            </w:pPr>
            <w:proofErr w:type="spellStart"/>
            <w:r w:rsidRPr="002F58A6">
              <w:t>DP.</w:t>
            </w:r>
            <w:r>
              <w:t>Layer</w:t>
            </w:r>
            <w:proofErr w:type="spellEnd"/>
            <w:r>
              <w:t>{n}.Cn</w:t>
            </w:r>
          </w:p>
        </w:tc>
        <w:tc>
          <w:tcPr>
            <w:tcW w:w="3735" w:type="dxa"/>
          </w:tcPr>
          <w:p w14:paraId="03204C83" w14:textId="4B202BA3" w:rsidR="00AA5E89" w:rsidRPr="00BC5195" w:rsidRDefault="00AA5E89" w:rsidP="00AA5E89">
            <w:r w:rsidRPr="00D941C3">
              <w:t>?</w:t>
            </w:r>
          </w:p>
        </w:tc>
        <w:tc>
          <w:tcPr>
            <w:tcW w:w="2686" w:type="dxa"/>
          </w:tcPr>
          <w:p w14:paraId="0923EBC0" w14:textId="77777777" w:rsidR="00AA5E89" w:rsidRPr="00BC5195" w:rsidRDefault="00AA5E89" w:rsidP="00AA5E89">
            <w:r>
              <w:t>1e-10</w:t>
            </w:r>
          </w:p>
        </w:tc>
        <w:tc>
          <w:tcPr>
            <w:tcW w:w="2090" w:type="dxa"/>
          </w:tcPr>
          <w:p w14:paraId="4217D408" w14:textId="39CFB400" w:rsidR="00AA5E89" w:rsidRPr="00BC5195" w:rsidRDefault="00AA5E89" w:rsidP="00AA5E89">
            <w:r w:rsidRPr="00C52F78">
              <w:t>?</w:t>
            </w:r>
          </w:p>
        </w:tc>
        <w:tc>
          <w:tcPr>
            <w:tcW w:w="2861" w:type="dxa"/>
          </w:tcPr>
          <w:p w14:paraId="272E18FB" w14:textId="77777777" w:rsidR="00AA5E89" w:rsidRPr="00BC5195" w:rsidRDefault="00AA5E89" w:rsidP="00AA5E89"/>
        </w:tc>
        <w:tc>
          <w:tcPr>
            <w:tcW w:w="992" w:type="dxa"/>
          </w:tcPr>
          <w:p w14:paraId="2E8116D2" w14:textId="77777777" w:rsidR="00AA5E89" w:rsidRPr="00BC5195" w:rsidRDefault="00AA5E89" w:rsidP="00AA5E89">
            <w:r w:rsidRPr="00212F5C">
              <w:t>yes</w:t>
            </w:r>
          </w:p>
        </w:tc>
      </w:tr>
      <w:tr w:rsidR="00AA5E89" w:rsidRPr="00BC5195" w14:paraId="02DC363F" w14:textId="77777777" w:rsidTr="00C945D9">
        <w:tc>
          <w:tcPr>
            <w:tcW w:w="2657" w:type="dxa"/>
          </w:tcPr>
          <w:p w14:paraId="499C4BE6" w14:textId="77777777" w:rsidR="00AA5E89" w:rsidRPr="002F58A6" w:rsidRDefault="00AA5E89" w:rsidP="00AA5E89">
            <w:pPr>
              <w:ind w:firstLine="318"/>
            </w:pPr>
            <w:commentRangeStart w:id="62"/>
            <w:proofErr w:type="spellStart"/>
            <w:r w:rsidRPr="002F58A6">
              <w:t>DP.</w:t>
            </w:r>
            <w:r>
              <w:t>Layer</w:t>
            </w:r>
            <w:proofErr w:type="spellEnd"/>
            <w:r>
              <w:t>{n}.ep</w:t>
            </w:r>
          </w:p>
        </w:tc>
        <w:tc>
          <w:tcPr>
            <w:tcW w:w="3735" w:type="dxa"/>
          </w:tcPr>
          <w:p w14:paraId="0C18A53A" w14:textId="2C36E575" w:rsidR="00AA5E89" w:rsidRPr="00BC5195" w:rsidRDefault="00AA5E89" w:rsidP="00AA5E89">
            <w:r w:rsidRPr="00D941C3">
              <w:t>?</w:t>
            </w:r>
          </w:p>
        </w:tc>
        <w:tc>
          <w:tcPr>
            <w:tcW w:w="2686" w:type="dxa"/>
          </w:tcPr>
          <w:p w14:paraId="2887606A" w14:textId="77777777" w:rsidR="00AA5E89" w:rsidRPr="00BC5195" w:rsidRDefault="00AA5E89" w:rsidP="00AA5E89">
            <w:r>
              <w:t>6.0158e-5</w:t>
            </w:r>
            <w:commentRangeEnd w:id="62"/>
            <w:r w:rsidR="0055078F">
              <w:rPr>
                <w:rStyle w:val="CommentReference"/>
              </w:rPr>
              <w:commentReference w:id="62"/>
            </w:r>
          </w:p>
        </w:tc>
        <w:tc>
          <w:tcPr>
            <w:tcW w:w="2090" w:type="dxa"/>
          </w:tcPr>
          <w:p w14:paraId="6C8A7AC7" w14:textId="70392928" w:rsidR="00AA5E89" w:rsidRPr="00BC5195" w:rsidRDefault="00AA5E89" w:rsidP="00AA5E89">
            <w:r w:rsidRPr="00C52F78">
              <w:t>?</w:t>
            </w:r>
          </w:p>
        </w:tc>
        <w:tc>
          <w:tcPr>
            <w:tcW w:w="2861" w:type="dxa"/>
          </w:tcPr>
          <w:p w14:paraId="17950DF2" w14:textId="77777777" w:rsidR="00AA5E89" w:rsidRPr="00BC5195" w:rsidRDefault="00AA5E89" w:rsidP="00AA5E89"/>
        </w:tc>
        <w:tc>
          <w:tcPr>
            <w:tcW w:w="992" w:type="dxa"/>
          </w:tcPr>
          <w:p w14:paraId="4C44B4E3" w14:textId="77777777" w:rsidR="00AA5E89" w:rsidRPr="00BC5195" w:rsidRDefault="00AA5E89" w:rsidP="00AA5E89">
            <w:r w:rsidRPr="00212F5C">
              <w:t>yes</w:t>
            </w:r>
          </w:p>
        </w:tc>
      </w:tr>
      <w:tr w:rsidR="00AA5E89" w:rsidRPr="00BC5195" w14:paraId="717E3577" w14:textId="77777777" w:rsidTr="00C945D9">
        <w:tc>
          <w:tcPr>
            <w:tcW w:w="2657" w:type="dxa"/>
          </w:tcPr>
          <w:p w14:paraId="5519B0D4" w14:textId="77777777" w:rsidR="00AA5E89" w:rsidRPr="002F58A6" w:rsidRDefault="00AA5E89" w:rsidP="00AA5E89">
            <w:pPr>
              <w:ind w:firstLine="318"/>
            </w:pPr>
            <w:proofErr w:type="spellStart"/>
            <w:r w:rsidRPr="002F58A6">
              <w:t>DP.</w:t>
            </w:r>
            <w:r>
              <w:t>Layer</w:t>
            </w:r>
            <w:proofErr w:type="spellEnd"/>
            <w:r>
              <w:t>{n}.Cp</w:t>
            </w:r>
          </w:p>
        </w:tc>
        <w:tc>
          <w:tcPr>
            <w:tcW w:w="3735" w:type="dxa"/>
          </w:tcPr>
          <w:p w14:paraId="55A199B8" w14:textId="510D79CB" w:rsidR="00AA5E89" w:rsidRPr="00BC5195" w:rsidRDefault="00AA5E89" w:rsidP="00AA5E89">
            <w:r w:rsidRPr="00D941C3">
              <w:t>?</w:t>
            </w:r>
          </w:p>
        </w:tc>
        <w:tc>
          <w:tcPr>
            <w:tcW w:w="2686" w:type="dxa"/>
          </w:tcPr>
          <w:p w14:paraId="33931D7B" w14:textId="77777777" w:rsidR="00AA5E89" w:rsidRPr="00BC5195" w:rsidRDefault="00AA5E89" w:rsidP="00AA5E89">
            <w:r>
              <w:t>1e-10</w:t>
            </w:r>
          </w:p>
        </w:tc>
        <w:tc>
          <w:tcPr>
            <w:tcW w:w="2090" w:type="dxa"/>
          </w:tcPr>
          <w:p w14:paraId="2DDED845" w14:textId="5BECD678" w:rsidR="00AA5E89" w:rsidRPr="00BC5195" w:rsidRDefault="00AA5E89" w:rsidP="00AA5E89">
            <w:r w:rsidRPr="00C52F78">
              <w:t>?</w:t>
            </w:r>
          </w:p>
        </w:tc>
        <w:tc>
          <w:tcPr>
            <w:tcW w:w="2861" w:type="dxa"/>
          </w:tcPr>
          <w:p w14:paraId="591B87B6" w14:textId="77777777" w:rsidR="00AA5E89" w:rsidRPr="00BC5195" w:rsidRDefault="00AA5E89" w:rsidP="00AA5E89"/>
        </w:tc>
        <w:tc>
          <w:tcPr>
            <w:tcW w:w="992" w:type="dxa"/>
          </w:tcPr>
          <w:p w14:paraId="1032373F" w14:textId="77777777" w:rsidR="00AA5E89" w:rsidRPr="00BC5195" w:rsidRDefault="00AA5E89" w:rsidP="00AA5E89">
            <w:r w:rsidRPr="00212F5C">
              <w:t>yes</w:t>
            </w:r>
          </w:p>
        </w:tc>
      </w:tr>
      <w:tr w:rsidR="00AA5E89" w:rsidRPr="00BC5195" w14:paraId="6FECFA54" w14:textId="77777777" w:rsidTr="00C945D9">
        <w:tc>
          <w:tcPr>
            <w:tcW w:w="2657" w:type="dxa"/>
          </w:tcPr>
          <w:p w14:paraId="11D5FE4F" w14:textId="77777777" w:rsidR="00AA5E89" w:rsidRPr="002F58A6" w:rsidRDefault="00AA5E89" w:rsidP="00AA5E89">
            <w:pPr>
              <w:ind w:firstLine="318"/>
            </w:pPr>
            <w:proofErr w:type="spellStart"/>
            <w:r w:rsidRPr="002F58A6">
              <w:t>DP.</w:t>
            </w:r>
            <w:r>
              <w:t>Layer</w:t>
            </w:r>
            <w:proofErr w:type="spellEnd"/>
            <w:r>
              <w:t>{n}.CT0</w:t>
            </w:r>
          </w:p>
        </w:tc>
        <w:tc>
          <w:tcPr>
            <w:tcW w:w="3735" w:type="dxa"/>
          </w:tcPr>
          <w:p w14:paraId="5989DBB6" w14:textId="0D0634BF" w:rsidR="00AA5E89" w:rsidRPr="00BC5195" w:rsidRDefault="00AA5E89" w:rsidP="00AA5E89">
            <w:r w:rsidRPr="00D941C3">
              <w:t>?</w:t>
            </w:r>
          </w:p>
        </w:tc>
        <w:tc>
          <w:tcPr>
            <w:tcW w:w="2686" w:type="dxa"/>
          </w:tcPr>
          <w:p w14:paraId="18BECC1B" w14:textId="77777777" w:rsidR="00AA5E89" w:rsidRPr="00BC5195" w:rsidRDefault="00AA5E89" w:rsidP="00AA5E89">
            <w:r>
              <w:t>1.598e6</w:t>
            </w:r>
          </w:p>
        </w:tc>
        <w:tc>
          <w:tcPr>
            <w:tcW w:w="2090" w:type="dxa"/>
          </w:tcPr>
          <w:p w14:paraId="6AA8EC5E" w14:textId="27ECAC03" w:rsidR="00AA5E89" w:rsidRPr="00BC5195" w:rsidRDefault="00AA5E89" w:rsidP="00AA5E89">
            <w:r w:rsidRPr="00C52F78">
              <w:t>?</w:t>
            </w:r>
          </w:p>
        </w:tc>
        <w:tc>
          <w:tcPr>
            <w:tcW w:w="2861" w:type="dxa"/>
          </w:tcPr>
          <w:p w14:paraId="6D80B3B4" w14:textId="77777777" w:rsidR="00AA5E89" w:rsidRPr="00BC5195" w:rsidRDefault="00AA5E89" w:rsidP="00AA5E89"/>
        </w:tc>
        <w:tc>
          <w:tcPr>
            <w:tcW w:w="992" w:type="dxa"/>
          </w:tcPr>
          <w:p w14:paraId="7D7AED42" w14:textId="77777777" w:rsidR="00AA5E89" w:rsidRPr="00BC5195" w:rsidRDefault="00AA5E89" w:rsidP="00AA5E89">
            <w:r w:rsidRPr="00212F5C">
              <w:t>yes</w:t>
            </w:r>
          </w:p>
        </w:tc>
      </w:tr>
      <w:tr w:rsidR="00AA5E89" w:rsidRPr="00BC5195" w14:paraId="454A5389" w14:textId="77777777" w:rsidTr="00C945D9">
        <w:tc>
          <w:tcPr>
            <w:tcW w:w="2657" w:type="dxa"/>
          </w:tcPr>
          <w:p w14:paraId="714C645F" w14:textId="77777777" w:rsidR="00AA5E89" w:rsidRPr="002F58A6" w:rsidRDefault="00AA5E89" w:rsidP="00AA5E89">
            <w:pPr>
              <w:ind w:firstLine="318"/>
            </w:pPr>
            <w:proofErr w:type="spellStart"/>
            <w:r w:rsidRPr="002F58A6">
              <w:t>DP.</w:t>
            </w:r>
            <w:r>
              <w:t>Layer</w:t>
            </w:r>
            <w:proofErr w:type="spellEnd"/>
            <w:r>
              <w:t>{n}.Ex0</w:t>
            </w:r>
          </w:p>
        </w:tc>
        <w:tc>
          <w:tcPr>
            <w:tcW w:w="3735" w:type="dxa"/>
          </w:tcPr>
          <w:p w14:paraId="1AB37418" w14:textId="42222840" w:rsidR="00AA5E89" w:rsidRPr="00BC5195" w:rsidRDefault="00AA5E89" w:rsidP="00AA5E89">
            <w:r w:rsidRPr="00D941C3">
              <w:t>?</w:t>
            </w:r>
          </w:p>
        </w:tc>
        <w:tc>
          <w:tcPr>
            <w:tcW w:w="2686" w:type="dxa"/>
          </w:tcPr>
          <w:p w14:paraId="71797FA1" w14:textId="77777777" w:rsidR="00AA5E89" w:rsidRPr="00BC5195" w:rsidRDefault="00AA5E89" w:rsidP="00AA5E89">
            <w:r>
              <w:t>3.3392e5</w:t>
            </w:r>
          </w:p>
        </w:tc>
        <w:tc>
          <w:tcPr>
            <w:tcW w:w="2090" w:type="dxa"/>
          </w:tcPr>
          <w:p w14:paraId="5D222531" w14:textId="3D8FB094" w:rsidR="00AA5E89" w:rsidRPr="00BC5195" w:rsidRDefault="00AA5E89" w:rsidP="00AA5E89">
            <w:r w:rsidRPr="00C52F78">
              <w:t>?</w:t>
            </w:r>
          </w:p>
        </w:tc>
        <w:tc>
          <w:tcPr>
            <w:tcW w:w="2861" w:type="dxa"/>
          </w:tcPr>
          <w:p w14:paraId="01F9C39D" w14:textId="77777777" w:rsidR="00AA5E89" w:rsidRPr="00BC5195" w:rsidRDefault="00AA5E89" w:rsidP="00AA5E89"/>
        </w:tc>
        <w:tc>
          <w:tcPr>
            <w:tcW w:w="992" w:type="dxa"/>
          </w:tcPr>
          <w:p w14:paraId="65D20658" w14:textId="77777777" w:rsidR="00AA5E89" w:rsidRPr="00BC5195" w:rsidRDefault="00AA5E89" w:rsidP="00AA5E89">
            <w:r w:rsidRPr="00212F5C">
              <w:t>yes</w:t>
            </w:r>
          </w:p>
        </w:tc>
      </w:tr>
      <w:tr w:rsidR="00AA5E89" w:rsidRPr="00BC5195" w14:paraId="1549FF5B" w14:textId="77777777" w:rsidTr="00C945D9">
        <w:tc>
          <w:tcPr>
            <w:tcW w:w="2657" w:type="dxa"/>
          </w:tcPr>
          <w:p w14:paraId="4F737906" w14:textId="77777777" w:rsidR="00AA5E89" w:rsidRPr="002F58A6" w:rsidRDefault="00AA5E89" w:rsidP="00AA5E89">
            <w:pPr>
              <w:ind w:firstLine="318"/>
            </w:pPr>
            <w:proofErr w:type="spellStart"/>
            <w:r w:rsidRPr="002F58A6">
              <w:t>DP.</w:t>
            </w:r>
            <w:r>
              <w:t>Layer</w:t>
            </w:r>
            <w:proofErr w:type="spellEnd"/>
            <w:r>
              <w:t>{n}.DEAR</w:t>
            </w:r>
          </w:p>
        </w:tc>
        <w:tc>
          <w:tcPr>
            <w:tcW w:w="3735" w:type="dxa"/>
          </w:tcPr>
          <w:p w14:paraId="1BF6B53F" w14:textId="336F072D" w:rsidR="00AA5E89" w:rsidRPr="00BC5195" w:rsidRDefault="00AA5E89" w:rsidP="00AA5E89">
            <w:r w:rsidRPr="00D941C3">
              <w:t>?</w:t>
            </w:r>
          </w:p>
        </w:tc>
        <w:tc>
          <w:tcPr>
            <w:tcW w:w="2686" w:type="dxa"/>
          </w:tcPr>
          <w:p w14:paraId="6293F219" w14:textId="77777777" w:rsidR="00AA5E89" w:rsidRPr="00BC5195" w:rsidRDefault="00AA5E89" w:rsidP="00AA5E89">
            <w:r>
              <w:t>0</w:t>
            </w:r>
          </w:p>
        </w:tc>
        <w:tc>
          <w:tcPr>
            <w:tcW w:w="2090" w:type="dxa"/>
          </w:tcPr>
          <w:p w14:paraId="60BB9C78" w14:textId="4C75EE2A" w:rsidR="00AA5E89" w:rsidRPr="00BC5195" w:rsidRDefault="00AA5E89" w:rsidP="00AA5E89">
            <w:r w:rsidRPr="00C52F78">
              <w:t>?</w:t>
            </w:r>
          </w:p>
        </w:tc>
        <w:tc>
          <w:tcPr>
            <w:tcW w:w="2861" w:type="dxa"/>
          </w:tcPr>
          <w:p w14:paraId="186E9D4F" w14:textId="77777777" w:rsidR="00AA5E89" w:rsidRPr="00BC5195" w:rsidRDefault="00AA5E89" w:rsidP="00AA5E89"/>
        </w:tc>
        <w:tc>
          <w:tcPr>
            <w:tcW w:w="992" w:type="dxa"/>
          </w:tcPr>
          <w:p w14:paraId="6695A0E3" w14:textId="77777777" w:rsidR="00AA5E89" w:rsidRPr="00BC5195" w:rsidRDefault="00AA5E89" w:rsidP="00AA5E89">
            <w:r w:rsidRPr="00212F5C">
              <w:t>yes</w:t>
            </w:r>
          </w:p>
        </w:tc>
      </w:tr>
      <w:tr w:rsidR="00AA5E89" w:rsidRPr="00BC5195" w14:paraId="23369B07" w14:textId="77777777" w:rsidTr="00C945D9">
        <w:tc>
          <w:tcPr>
            <w:tcW w:w="2657" w:type="dxa"/>
          </w:tcPr>
          <w:p w14:paraId="52D60632" w14:textId="77777777" w:rsidR="00AA5E89" w:rsidRPr="002F58A6" w:rsidRDefault="00AA5E89" w:rsidP="00AA5E89">
            <w:pPr>
              <w:ind w:firstLine="318"/>
            </w:pPr>
            <w:proofErr w:type="spellStart"/>
            <w:r w:rsidRPr="002F58A6">
              <w:t>DP.</w:t>
            </w:r>
            <w:r>
              <w:t>Layer</w:t>
            </w:r>
            <w:proofErr w:type="spellEnd"/>
            <w:r>
              <w:t>{n}.DIPR</w:t>
            </w:r>
          </w:p>
        </w:tc>
        <w:tc>
          <w:tcPr>
            <w:tcW w:w="3735" w:type="dxa"/>
          </w:tcPr>
          <w:p w14:paraId="77B89895" w14:textId="457320B7" w:rsidR="00AA5E89" w:rsidRPr="00BC5195" w:rsidRDefault="00AA5E89" w:rsidP="00AA5E89">
            <w:r w:rsidRPr="00D941C3">
              <w:t>?</w:t>
            </w:r>
          </w:p>
        </w:tc>
        <w:tc>
          <w:tcPr>
            <w:tcW w:w="2686" w:type="dxa"/>
          </w:tcPr>
          <w:p w14:paraId="7FC285F5" w14:textId="77777777" w:rsidR="00AA5E89" w:rsidRPr="00BC5195" w:rsidRDefault="00AA5E89" w:rsidP="00AA5E89">
            <w:r>
              <w:t>0</w:t>
            </w:r>
          </w:p>
        </w:tc>
        <w:tc>
          <w:tcPr>
            <w:tcW w:w="2090" w:type="dxa"/>
          </w:tcPr>
          <w:p w14:paraId="649A15B1" w14:textId="633E9746" w:rsidR="00AA5E89" w:rsidRPr="00BC5195" w:rsidRDefault="00AA5E89" w:rsidP="00AA5E89">
            <w:r w:rsidRPr="00C52F78">
              <w:t>?</w:t>
            </w:r>
          </w:p>
        </w:tc>
        <w:tc>
          <w:tcPr>
            <w:tcW w:w="2861" w:type="dxa"/>
          </w:tcPr>
          <w:p w14:paraId="063F13BA" w14:textId="77777777" w:rsidR="00AA5E89" w:rsidRPr="00BC5195" w:rsidRDefault="00AA5E89" w:rsidP="00AA5E89"/>
        </w:tc>
        <w:tc>
          <w:tcPr>
            <w:tcW w:w="992" w:type="dxa"/>
          </w:tcPr>
          <w:p w14:paraId="3CE473AD" w14:textId="77777777" w:rsidR="00AA5E89" w:rsidRPr="00BC5195" w:rsidRDefault="00AA5E89" w:rsidP="00AA5E89">
            <w:r w:rsidRPr="00212F5C">
              <w:t>yes</w:t>
            </w:r>
          </w:p>
        </w:tc>
      </w:tr>
      <w:tr w:rsidR="00AA5E89" w:rsidRPr="00BC5195" w14:paraId="2BB7EEFD" w14:textId="77777777" w:rsidTr="00C945D9">
        <w:tc>
          <w:tcPr>
            <w:tcW w:w="2657" w:type="dxa"/>
          </w:tcPr>
          <w:p w14:paraId="00E61398" w14:textId="77777777" w:rsidR="00AA5E89" w:rsidRPr="002F58A6" w:rsidRDefault="00AA5E89" w:rsidP="00AA5E89">
            <w:pPr>
              <w:ind w:firstLine="318"/>
            </w:pPr>
            <w:proofErr w:type="spellStart"/>
            <w:r w:rsidRPr="002F58A6">
              <w:t>DP.</w:t>
            </w:r>
            <w:r>
              <w:t>Layer</w:t>
            </w:r>
            <w:proofErr w:type="spellEnd"/>
            <w:r>
              <w:t>{n}.DN0CR</w:t>
            </w:r>
          </w:p>
        </w:tc>
        <w:tc>
          <w:tcPr>
            <w:tcW w:w="3735" w:type="dxa"/>
          </w:tcPr>
          <w:p w14:paraId="158A5C9A" w14:textId="6CBADE60" w:rsidR="00AA5E89" w:rsidRPr="00BC5195" w:rsidRDefault="00AA5E89" w:rsidP="00AA5E89">
            <w:r w:rsidRPr="00D941C3">
              <w:t>?</w:t>
            </w:r>
          </w:p>
        </w:tc>
        <w:tc>
          <w:tcPr>
            <w:tcW w:w="2686" w:type="dxa"/>
          </w:tcPr>
          <w:p w14:paraId="780F4421" w14:textId="77777777" w:rsidR="00AA5E89" w:rsidRPr="00BC5195" w:rsidRDefault="00AA5E89" w:rsidP="00AA5E89">
            <w:r>
              <w:t>0</w:t>
            </w:r>
          </w:p>
        </w:tc>
        <w:tc>
          <w:tcPr>
            <w:tcW w:w="2090" w:type="dxa"/>
          </w:tcPr>
          <w:p w14:paraId="7CB59691" w14:textId="733E4659" w:rsidR="00AA5E89" w:rsidRPr="00BC5195" w:rsidRDefault="00AA5E89" w:rsidP="00AA5E89">
            <w:r w:rsidRPr="00C52F78">
              <w:t>?</w:t>
            </w:r>
          </w:p>
        </w:tc>
        <w:tc>
          <w:tcPr>
            <w:tcW w:w="2861" w:type="dxa"/>
          </w:tcPr>
          <w:p w14:paraId="5D5E228C" w14:textId="77777777" w:rsidR="00AA5E89" w:rsidRPr="00BC5195" w:rsidRDefault="00AA5E89" w:rsidP="00AA5E89"/>
        </w:tc>
        <w:tc>
          <w:tcPr>
            <w:tcW w:w="992" w:type="dxa"/>
          </w:tcPr>
          <w:p w14:paraId="7F604805" w14:textId="77777777" w:rsidR="00AA5E89" w:rsidRPr="00BC5195" w:rsidRDefault="00AA5E89" w:rsidP="00AA5E89">
            <w:r w:rsidRPr="00212F5C">
              <w:t>yes</w:t>
            </w:r>
          </w:p>
        </w:tc>
      </w:tr>
      <w:tr w:rsidR="00AA5E89" w:rsidRPr="00BC5195" w14:paraId="44D192AA" w14:textId="77777777" w:rsidTr="00C945D9">
        <w:tc>
          <w:tcPr>
            <w:tcW w:w="2657" w:type="dxa"/>
          </w:tcPr>
          <w:p w14:paraId="4A582D76" w14:textId="77777777" w:rsidR="00AA5E89" w:rsidRPr="002F58A6" w:rsidRDefault="00AA5E89" w:rsidP="00AA5E89">
            <w:pPr>
              <w:ind w:firstLine="318"/>
            </w:pPr>
            <w:commentRangeStart w:id="63"/>
            <w:proofErr w:type="spellStart"/>
            <w:r w:rsidRPr="002F58A6">
              <w:t>DP.</w:t>
            </w:r>
            <w:r>
              <w:t>Layer</w:t>
            </w:r>
            <w:proofErr w:type="spellEnd"/>
            <w:r>
              <w:t>{n}.DN0VR</w:t>
            </w:r>
            <w:commentRangeEnd w:id="63"/>
            <w:r w:rsidR="00CA6DD0">
              <w:rPr>
                <w:rStyle w:val="CommentReference"/>
              </w:rPr>
              <w:commentReference w:id="63"/>
            </w:r>
          </w:p>
        </w:tc>
        <w:tc>
          <w:tcPr>
            <w:tcW w:w="3735" w:type="dxa"/>
          </w:tcPr>
          <w:p w14:paraId="33D4E1A2" w14:textId="57F1F72B" w:rsidR="00AA5E89" w:rsidRPr="00BC5195" w:rsidRDefault="00AA5E89" w:rsidP="00AA5E89">
            <w:r w:rsidRPr="00D941C3">
              <w:t>?</w:t>
            </w:r>
          </w:p>
        </w:tc>
        <w:tc>
          <w:tcPr>
            <w:tcW w:w="2686" w:type="dxa"/>
          </w:tcPr>
          <w:p w14:paraId="08E0CE8F" w14:textId="77777777" w:rsidR="00AA5E89" w:rsidRPr="00BC5195" w:rsidRDefault="00AA5E89" w:rsidP="00AA5E89">
            <w:r>
              <w:t>0</w:t>
            </w:r>
          </w:p>
        </w:tc>
        <w:tc>
          <w:tcPr>
            <w:tcW w:w="2090" w:type="dxa"/>
          </w:tcPr>
          <w:p w14:paraId="3360FB19" w14:textId="371DB014" w:rsidR="00AA5E89" w:rsidRPr="00BC5195" w:rsidRDefault="00AA5E89" w:rsidP="00AA5E89">
            <w:r w:rsidRPr="00C52F78">
              <w:t>?</w:t>
            </w:r>
          </w:p>
        </w:tc>
        <w:tc>
          <w:tcPr>
            <w:tcW w:w="2861" w:type="dxa"/>
          </w:tcPr>
          <w:p w14:paraId="2A8DBBEF" w14:textId="77777777" w:rsidR="00AA5E89" w:rsidRPr="00BC5195" w:rsidRDefault="00AA5E89" w:rsidP="00AA5E89"/>
        </w:tc>
        <w:tc>
          <w:tcPr>
            <w:tcW w:w="992" w:type="dxa"/>
          </w:tcPr>
          <w:p w14:paraId="1A6F8F1A" w14:textId="77777777" w:rsidR="00AA5E89" w:rsidRPr="00BC5195" w:rsidRDefault="00AA5E89" w:rsidP="00AA5E89">
            <w:r w:rsidRPr="00212F5C">
              <w:t>yes</w:t>
            </w:r>
          </w:p>
        </w:tc>
      </w:tr>
      <w:tr w:rsidR="00AA5E89" w:rsidRPr="00BC5195" w14:paraId="3D17B0BC" w14:textId="77777777" w:rsidTr="00C945D9">
        <w:tc>
          <w:tcPr>
            <w:tcW w:w="2657" w:type="dxa"/>
          </w:tcPr>
          <w:p w14:paraId="36F462C5" w14:textId="77777777" w:rsidR="00AA5E89" w:rsidRPr="002F58A6" w:rsidRDefault="00AA5E89" w:rsidP="00AA5E89">
            <w:pPr>
              <w:ind w:firstLine="318"/>
            </w:pPr>
            <w:commentRangeStart w:id="64"/>
            <w:proofErr w:type="spellStart"/>
            <w:r w:rsidRPr="002F58A6">
              <w:t>DP.</w:t>
            </w:r>
            <w:r>
              <w:t>Layer</w:t>
            </w:r>
            <w:proofErr w:type="spellEnd"/>
            <w:r>
              <w:t>{n}.XL</w:t>
            </w:r>
            <w:commentRangeEnd w:id="64"/>
            <w:r w:rsidR="00CA6DD0">
              <w:rPr>
                <w:rStyle w:val="CommentReference"/>
              </w:rPr>
              <w:commentReference w:id="64"/>
            </w:r>
          </w:p>
        </w:tc>
        <w:tc>
          <w:tcPr>
            <w:tcW w:w="3735" w:type="dxa"/>
          </w:tcPr>
          <w:p w14:paraId="587DDF54" w14:textId="78A414D8" w:rsidR="00AA5E89" w:rsidRPr="00BC5195" w:rsidRDefault="00AA5E89" w:rsidP="00AA5E89">
            <w:r w:rsidRPr="00D941C3">
              <w:t>?</w:t>
            </w:r>
          </w:p>
        </w:tc>
        <w:tc>
          <w:tcPr>
            <w:tcW w:w="2686" w:type="dxa"/>
          </w:tcPr>
          <w:p w14:paraId="6FED8975" w14:textId="77777777" w:rsidR="00AA5E89" w:rsidRPr="00BC5195" w:rsidRDefault="00AA5E89" w:rsidP="00AA5E89">
            <w:r>
              <w:t>0</w:t>
            </w:r>
          </w:p>
        </w:tc>
        <w:tc>
          <w:tcPr>
            <w:tcW w:w="2090" w:type="dxa"/>
          </w:tcPr>
          <w:p w14:paraId="06BF3595" w14:textId="08F8D0E7" w:rsidR="00AA5E89" w:rsidRPr="00BC5195" w:rsidRDefault="00AA5E89" w:rsidP="00AA5E89">
            <w:r w:rsidRPr="00C52F78">
              <w:t>?</w:t>
            </w:r>
          </w:p>
        </w:tc>
        <w:tc>
          <w:tcPr>
            <w:tcW w:w="2861" w:type="dxa"/>
          </w:tcPr>
          <w:p w14:paraId="70775424" w14:textId="77777777" w:rsidR="00AA5E89" w:rsidRPr="00BC5195" w:rsidRDefault="00AA5E89" w:rsidP="00AA5E89"/>
        </w:tc>
        <w:tc>
          <w:tcPr>
            <w:tcW w:w="992" w:type="dxa"/>
          </w:tcPr>
          <w:p w14:paraId="2CE3E011" w14:textId="77777777" w:rsidR="00AA5E89" w:rsidRPr="00BC5195" w:rsidRDefault="00AA5E89" w:rsidP="00AA5E89">
            <w:r w:rsidRPr="00212F5C">
              <w:t>yes</w:t>
            </w:r>
          </w:p>
        </w:tc>
      </w:tr>
      <w:tr w:rsidR="00AA5E89" w:rsidRPr="00BC5195" w14:paraId="139AD193" w14:textId="77777777" w:rsidTr="00C945D9">
        <w:tc>
          <w:tcPr>
            <w:tcW w:w="2657" w:type="dxa"/>
          </w:tcPr>
          <w:p w14:paraId="50E3FDDA" w14:textId="77777777" w:rsidR="00AA5E89" w:rsidRPr="002F58A6" w:rsidRDefault="00AA5E89" w:rsidP="00AA5E89">
            <w:pPr>
              <w:ind w:firstLine="318"/>
            </w:pPr>
            <w:commentRangeStart w:id="65"/>
            <w:proofErr w:type="spellStart"/>
            <w:r w:rsidRPr="002F58A6">
              <w:t>DP.</w:t>
            </w:r>
            <w:r>
              <w:t>Layer</w:t>
            </w:r>
            <w:proofErr w:type="spellEnd"/>
            <w:r>
              <w:t>{n}.XR</w:t>
            </w:r>
            <w:commentRangeEnd w:id="65"/>
            <w:r w:rsidR="00CA6DD0">
              <w:rPr>
                <w:rStyle w:val="CommentReference"/>
              </w:rPr>
              <w:commentReference w:id="65"/>
            </w:r>
          </w:p>
        </w:tc>
        <w:tc>
          <w:tcPr>
            <w:tcW w:w="3735" w:type="dxa"/>
          </w:tcPr>
          <w:p w14:paraId="558E8111" w14:textId="49C095B5" w:rsidR="00AA5E89" w:rsidRPr="00BC5195" w:rsidRDefault="00AA5E89" w:rsidP="00AA5E89">
            <w:r w:rsidRPr="00D941C3">
              <w:t>?</w:t>
            </w:r>
          </w:p>
        </w:tc>
        <w:tc>
          <w:tcPr>
            <w:tcW w:w="2686" w:type="dxa"/>
          </w:tcPr>
          <w:p w14:paraId="56FA4017" w14:textId="77777777" w:rsidR="00AA5E89" w:rsidRPr="00BC5195" w:rsidRDefault="00AA5E89" w:rsidP="00AA5E89">
            <w:r>
              <w:t>5e-6</w:t>
            </w:r>
          </w:p>
        </w:tc>
        <w:tc>
          <w:tcPr>
            <w:tcW w:w="2090" w:type="dxa"/>
          </w:tcPr>
          <w:p w14:paraId="5979A72B" w14:textId="4C72D508" w:rsidR="00AA5E89" w:rsidRPr="00BC5195" w:rsidRDefault="00AA5E89" w:rsidP="00AA5E89">
            <w:r w:rsidRPr="00C52F78">
              <w:t>?</w:t>
            </w:r>
          </w:p>
        </w:tc>
        <w:tc>
          <w:tcPr>
            <w:tcW w:w="2861" w:type="dxa"/>
          </w:tcPr>
          <w:p w14:paraId="2B0EFD48" w14:textId="77777777" w:rsidR="00AA5E89" w:rsidRPr="00BC5195" w:rsidRDefault="00AA5E89" w:rsidP="00AA5E89"/>
        </w:tc>
        <w:tc>
          <w:tcPr>
            <w:tcW w:w="992" w:type="dxa"/>
          </w:tcPr>
          <w:p w14:paraId="791772C4" w14:textId="77777777" w:rsidR="00AA5E89" w:rsidRPr="00BC5195" w:rsidRDefault="00AA5E89" w:rsidP="00AA5E89">
            <w:r w:rsidRPr="00212F5C">
              <w:t>yes</w:t>
            </w:r>
          </w:p>
        </w:tc>
      </w:tr>
    </w:tbl>
    <w:p w14:paraId="06B8E9BA" w14:textId="52E731B5" w:rsidR="002C728B" w:rsidRDefault="002C728B"/>
    <w:p w14:paraId="0A6AC420" w14:textId="77777777" w:rsidR="002C728B" w:rsidRDefault="002C728B">
      <w:r>
        <w:br w:type="page"/>
      </w:r>
    </w:p>
    <w:p w14:paraId="16624469" w14:textId="09D02311" w:rsidR="002C728B" w:rsidRPr="00AE23A5" w:rsidRDefault="002C728B">
      <w:pPr>
        <w:rPr>
          <w:b/>
          <w:bCs/>
        </w:rPr>
      </w:pPr>
      <w:r w:rsidRPr="00AE23A5">
        <w:rPr>
          <w:b/>
          <w:bCs/>
        </w:rPr>
        <w:lastRenderedPageBreak/>
        <w:t>Layer Parameters (Excel)</w:t>
      </w:r>
    </w:p>
    <w:tbl>
      <w:tblPr>
        <w:tblStyle w:val="TableGrid"/>
        <w:tblW w:w="15021" w:type="dxa"/>
        <w:tblLook w:val="04A0" w:firstRow="1" w:lastRow="0" w:firstColumn="1" w:lastColumn="0" w:noHBand="0" w:noVBand="1"/>
      </w:tblPr>
      <w:tblGrid>
        <w:gridCol w:w="2894"/>
        <w:gridCol w:w="3658"/>
        <w:gridCol w:w="2633"/>
        <w:gridCol w:w="2050"/>
        <w:gridCol w:w="2804"/>
        <w:gridCol w:w="982"/>
      </w:tblGrid>
      <w:tr w:rsidR="002C728B" w:rsidRPr="00BC5195" w14:paraId="3F7A0E6B" w14:textId="77777777" w:rsidTr="00C945D9">
        <w:tc>
          <w:tcPr>
            <w:tcW w:w="2657" w:type="dxa"/>
          </w:tcPr>
          <w:p w14:paraId="2FB6660C" w14:textId="24D9E368" w:rsidR="002C728B" w:rsidRPr="002F58A6" w:rsidRDefault="002C728B" w:rsidP="002C728B">
            <w:pPr>
              <w:ind w:firstLine="35"/>
            </w:pPr>
            <w:r>
              <w:t>Epp</w:t>
            </w:r>
          </w:p>
        </w:tc>
        <w:tc>
          <w:tcPr>
            <w:tcW w:w="3735" w:type="dxa"/>
          </w:tcPr>
          <w:p w14:paraId="03759F39" w14:textId="77777777" w:rsidR="002C728B" w:rsidRPr="00BC5195" w:rsidRDefault="002C728B" w:rsidP="00C945D9"/>
        </w:tc>
        <w:tc>
          <w:tcPr>
            <w:tcW w:w="2686" w:type="dxa"/>
          </w:tcPr>
          <w:p w14:paraId="5269FE69" w14:textId="44B93DFB" w:rsidR="002C728B" w:rsidRPr="00BC5195" w:rsidRDefault="002C728B" w:rsidP="00C945D9"/>
        </w:tc>
        <w:tc>
          <w:tcPr>
            <w:tcW w:w="2090" w:type="dxa"/>
          </w:tcPr>
          <w:p w14:paraId="4751DE88" w14:textId="77777777" w:rsidR="002C728B" w:rsidRPr="00BC5195" w:rsidRDefault="002C728B" w:rsidP="00C945D9"/>
        </w:tc>
        <w:tc>
          <w:tcPr>
            <w:tcW w:w="2861" w:type="dxa"/>
          </w:tcPr>
          <w:p w14:paraId="2AD2DFD3" w14:textId="77777777" w:rsidR="002C728B" w:rsidRPr="00BC5195" w:rsidRDefault="002C728B" w:rsidP="00C945D9"/>
        </w:tc>
        <w:tc>
          <w:tcPr>
            <w:tcW w:w="992" w:type="dxa"/>
          </w:tcPr>
          <w:p w14:paraId="76E16203" w14:textId="77777777" w:rsidR="002C728B" w:rsidRPr="00BC5195" w:rsidRDefault="002C728B" w:rsidP="00C945D9">
            <w:r>
              <w:t>yes</w:t>
            </w:r>
          </w:p>
        </w:tc>
      </w:tr>
      <w:tr w:rsidR="002C728B" w:rsidRPr="00BC5195" w14:paraId="3DA20BB7" w14:textId="77777777" w:rsidTr="00C945D9">
        <w:tc>
          <w:tcPr>
            <w:tcW w:w="2657" w:type="dxa"/>
          </w:tcPr>
          <w:p w14:paraId="4887E621" w14:textId="1C066A77" w:rsidR="002C728B" w:rsidRPr="002F58A6" w:rsidRDefault="002C728B" w:rsidP="002C728B">
            <w:pPr>
              <w:ind w:firstLine="35"/>
            </w:pPr>
            <w:r>
              <w:t>Electron Affinity</w:t>
            </w:r>
          </w:p>
        </w:tc>
        <w:tc>
          <w:tcPr>
            <w:tcW w:w="3735" w:type="dxa"/>
          </w:tcPr>
          <w:p w14:paraId="20944FDD" w14:textId="77777777" w:rsidR="002C728B" w:rsidRPr="00BC5195" w:rsidRDefault="002C728B" w:rsidP="00C945D9"/>
        </w:tc>
        <w:tc>
          <w:tcPr>
            <w:tcW w:w="2686" w:type="dxa"/>
          </w:tcPr>
          <w:p w14:paraId="74C89CE3" w14:textId="118BB0CF" w:rsidR="002C728B" w:rsidRPr="00BC5195" w:rsidRDefault="002C728B" w:rsidP="00C945D9"/>
        </w:tc>
        <w:tc>
          <w:tcPr>
            <w:tcW w:w="2090" w:type="dxa"/>
          </w:tcPr>
          <w:p w14:paraId="4F3794DE" w14:textId="77777777" w:rsidR="002C728B" w:rsidRPr="00BC5195" w:rsidRDefault="002C728B" w:rsidP="00C945D9"/>
        </w:tc>
        <w:tc>
          <w:tcPr>
            <w:tcW w:w="2861" w:type="dxa"/>
          </w:tcPr>
          <w:p w14:paraId="2256F1C6" w14:textId="77777777" w:rsidR="002C728B" w:rsidRPr="00BC5195" w:rsidRDefault="002C728B" w:rsidP="00C945D9"/>
        </w:tc>
        <w:tc>
          <w:tcPr>
            <w:tcW w:w="992" w:type="dxa"/>
          </w:tcPr>
          <w:p w14:paraId="7C860CB2" w14:textId="77777777" w:rsidR="002C728B" w:rsidRPr="00BC5195" w:rsidRDefault="002C728B" w:rsidP="00C945D9">
            <w:r w:rsidRPr="00212F5C">
              <w:t>yes</w:t>
            </w:r>
          </w:p>
        </w:tc>
      </w:tr>
      <w:tr w:rsidR="002C728B" w:rsidRPr="00BC5195" w14:paraId="0562B4B9" w14:textId="77777777" w:rsidTr="00C945D9">
        <w:tc>
          <w:tcPr>
            <w:tcW w:w="2657" w:type="dxa"/>
          </w:tcPr>
          <w:p w14:paraId="0CA8397C" w14:textId="6453AF4B" w:rsidR="002C728B" w:rsidRPr="002F58A6" w:rsidRDefault="002C728B" w:rsidP="002C728B">
            <w:pPr>
              <w:ind w:firstLine="35"/>
            </w:pPr>
            <w:proofErr w:type="spellStart"/>
            <w:r>
              <w:t>Valenceband</w:t>
            </w:r>
            <w:proofErr w:type="spellEnd"/>
          </w:p>
        </w:tc>
        <w:tc>
          <w:tcPr>
            <w:tcW w:w="3735" w:type="dxa"/>
          </w:tcPr>
          <w:p w14:paraId="2CB200E5" w14:textId="77777777" w:rsidR="002C728B" w:rsidRPr="00BC5195" w:rsidRDefault="002C728B" w:rsidP="00C945D9"/>
        </w:tc>
        <w:tc>
          <w:tcPr>
            <w:tcW w:w="2686" w:type="dxa"/>
          </w:tcPr>
          <w:p w14:paraId="43D92988" w14:textId="370ABAE2" w:rsidR="002C728B" w:rsidRPr="00BC5195" w:rsidRDefault="002C728B" w:rsidP="00C945D9"/>
        </w:tc>
        <w:tc>
          <w:tcPr>
            <w:tcW w:w="2090" w:type="dxa"/>
          </w:tcPr>
          <w:p w14:paraId="7D1B2629" w14:textId="77777777" w:rsidR="002C728B" w:rsidRPr="00BC5195" w:rsidRDefault="002C728B" w:rsidP="00C945D9"/>
        </w:tc>
        <w:tc>
          <w:tcPr>
            <w:tcW w:w="2861" w:type="dxa"/>
          </w:tcPr>
          <w:p w14:paraId="1593F858" w14:textId="77777777" w:rsidR="002C728B" w:rsidRPr="00BC5195" w:rsidRDefault="002C728B" w:rsidP="00C945D9"/>
        </w:tc>
        <w:tc>
          <w:tcPr>
            <w:tcW w:w="992" w:type="dxa"/>
          </w:tcPr>
          <w:p w14:paraId="68AB0EC6" w14:textId="77777777" w:rsidR="002C728B" w:rsidRPr="00BC5195" w:rsidRDefault="002C728B" w:rsidP="00C945D9">
            <w:r w:rsidRPr="00212F5C">
              <w:t>yes</w:t>
            </w:r>
          </w:p>
        </w:tc>
      </w:tr>
      <w:tr w:rsidR="002C728B" w:rsidRPr="00BC5195" w14:paraId="38718BE3" w14:textId="77777777" w:rsidTr="00C945D9">
        <w:tc>
          <w:tcPr>
            <w:tcW w:w="2657" w:type="dxa"/>
          </w:tcPr>
          <w:p w14:paraId="7A3FE5DB" w14:textId="692B401A" w:rsidR="002C728B" w:rsidRPr="002F58A6" w:rsidRDefault="002C728B" w:rsidP="002C728B">
            <w:pPr>
              <w:ind w:firstLine="35"/>
            </w:pPr>
            <w:proofErr w:type="spellStart"/>
            <w:r>
              <w:t>ndoping</w:t>
            </w:r>
            <w:proofErr w:type="spellEnd"/>
          </w:p>
        </w:tc>
        <w:tc>
          <w:tcPr>
            <w:tcW w:w="3735" w:type="dxa"/>
          </w:tcPr>
          <w:p w14:paraId="0061EF22" w14:textId="77777777" w:rsidR="002C728B" w:rsidRPr="00BC5195" w:rsidRDefault="002C728B" w:rsidP="00C945D9"/>
        </w:tc>
        <w:tc>
          <w:tcPr>
            <w:tcW w:w="2686" w:type="dxa"/>
          </w:tcPr>
          <w:p w14:paraId="481FA678" w14:textId="77777777" w:rsidR="002C728B" w:rsidRPr="00BC5195" w:rsidRDefault="002C728B" w:rsidP="00C945D9"/>
        </w:tc>
        <w:tc>
          <w:tcPr>
            <w:tcW w:w="2090" w:type="dxa"/>
          </w:tcPr>
          <w:p w14:paraId="01422F80" w14:textId="77777777" w:rsidR="002C728B" w:rsidRPr="00BC5195" w:rsidRDefault="002C728B" w:rsidP="00C945D9"/>
        </w:tc>
        <w:tc>
          <w:tcPr>
            <w:tcW w:w="2861" w:type="dxa"/>
          </w:tcPr>
          <w:p w14:paraId="6325048F" w14:textId="77777777" w:rsidR="002C728B" w:rsidRPr="00BC5195" w:rsidRDefault="002C728B" w:rsidP="00C945D9"/>
        </w:tc>
        <w:tc>
          <w:tcPr>
            <w:tcW w:w="992" w:type="dxa"/>
          </w:tcPr>
          <w:p w14:paraId="1E2CD199" w14:textId="77777777" w:rsidR="002C728B" w:rsidRPr="00212F5C" w:rsidRDefault="002C728B" w:rsidP="00C945D9"/>
        </w:tc>
      </w:tr>
      <w:tr w:rsidR="002C728B" w:rsidRPr="00BC5195" w14:paraId="2BB5A349" w14:textId="77777777" w:rsidTr="00C945D9">
        <w:tc>
          <w:tcPr>
            <w:tcW w:w="2657" w:type="dxa"/>
          </w:tcPr>
          <w:p w14:paraId="73D0DEDD" w14:textId="7D567A45" w:rsidR="002C728B" w:rsidRPr="002F58A6" w:rsidRDefault="002C728B" w:rsidP="002C728B">
            <w:pPr>
              <w:ind w:firstLine="35"/>
            </w:pPr>
            <w:proofErr w:type="spellStart"/>
            <w:r>
              <w:t>pDoping</w:t>
            </w:r>
            <w:proofErr w:type="spellEnd"/>
          </w:p>
        </w:tc>
        <w:tc>
          <w:tcPr>
            <w:tcW w:w="3735" w:type="dxa"/>
          </w:tcPr>
          <w:p w14:paraId="2F02BBB9" w14:textId="77777777" w:rsidR="002C728B" w:rsidRPr="00BC5195" w:rsidRDefault="002C728B" w:rsidP="00C945D9"/>
        </w:tc>
        <w:tc>
          <w:tcPr>
            <w:tcW w:w="2686" w:type="dxa"/>
          </w:tcPr>
          <w:p w14:paraId="16E8705E" w14:textId="77777777" w:rsidR="002C728B" w:rsidRPr="00BC5195" w:rsidRDefault="002C728B" w:rsidP="00C945D9"/>
        </w:tc>
        <w:tc>
          <w:tcPr>
            <w:tcW w:w="2090" w:type="dxa"/>
          </w:tcPr>
          <w:p w14:paraId="6E2B768D" w14:textId="77777777" w:rsidR="002C728B" w:rsidRPr="00BC5195" w:rsidRDefault="002C728B" w:rsidP="00C945D9"/>
        </w:tc>
        <w:tc>
          <w:tcPr>
            <w:tcW w:w="2861" w:type="dxa"/>
          </w:tcPr>
          <w:p w14:paraId="146FE61A" w14:textId="77777777" w:rsidR="002C728B" w:rsidRPr="00BC5195" w:rsidRDefault="002C728B" w:rsidP="00C945D9"/>
        </w:tc>
        <w:tc>
          <w:tcPr>
            <w:tcW w:w="992" w:type="dxa"/>
          </w:tcPr>
          <w:p w14:paraId="23DB360F" w14:textId="77777777" w:rsidR="002C728B" w:rsidRPr="00212F5C" w:rsidRDefault="002C728B" w:rsidP="00C945D9"/>
        </w:tc>
      </w:tr>
      <w:tr w:rsidR="002C728B" w:rsidRPr="00BC5195" w14:paraId="275037F3" w14:textId="77777777" w:rsidTr="00C945D9">
        <w:tc>
          <w:tcPr>
            <w:tcW w:w="2657" w:type="dxa"/>
          </w:tcPr>
          <w:p w14:paraId="499CBC90" w14:textId="7604FCE4" w:rsidR="002C728B" w:rsidRPr="002F58A6" w:rsidRDefault="002C728B" w:rsidP="002C728B">
            <w:pPr>
              <w:ind w:firstLine="35"/>
            </w:pPr>
            <w:r>
              <w:t>N0C</w:t>
            </w:r>
          </w:p>
        </w:tc>
        <w:tc>
          <w:tcPr>
            <w:tcW w:w="3735" w:type="dxa"/>
          </w:tcPr>
          <w:p w14:paraId="1CFAB715" w14:textId="77777777" w:rsidR="002C728B" w:rsidRPr="00BC5195" w:rsidRDefault="002C728B" w:rsidP="00C945D9"/>
        </w:tc>
        <w:tc>
          <w:tcPr>
            <w:tcW w:w="2686" w:type="dxa"/>
          </w:tcPr>
          <w:p w14:paraId="594E6124" w14:textId="77777777" w:rsidR="002C728B" w:rsidRPr="00BC5195" w:rsidRDefault="002C728B" w:rsidP="00C945D9"/>
        </w:tc>
        <w:tc>
          <w:tcPr>
            <w:tcW w:w="2090" w:type="dxa"/>
          </w:tcPr>
          <w:p w14:paraId="2EF18AFB" w14:textId="77777777" w:rsidR="002C728B" w:rsidRPr="00BC5195" w:rsidRDefault="002C728B" w:rsidP="00C945D9"/>
        </w:tc>
        <w:tc>
          <w:tcPr>
            <w:tcW w:w="2861" w:type="dxa"/>
          </w:tcPr>
          <w:p w14:paraId="036D7E0D" w14:textId="77777777" w:rsidR="002C728B" w:rsidRPr="00BC5195" w:rsidRDefault="002C728B" w:rsidP="00C945D9"/>
        </w:tc>
        <w:tc>
          <w:tcPr>
            <w:tcW w:w="992" w:type="dxa"/>
          </w:tcPr>
          <w:p w14:paraId="1A897B69" w14:textId="77777777" w:rsidR="002C728B" w:rsidRPr="00212F5C" w:rsidRDefault="002C728B" w:rsidP="00C945D9"/>
        </w:tc>
      </w:tr>
      <w:tr w:rsidR="002C728B" w:rsidRPr="00BC5195" w14:paraId="3F7938F2" w14:textId="77777777" w:rsidTr="00C945D9">
        <w:tc>
          <w:tcPr>
            <w:tcW w:w="2657" w:type="dxa"/>
          </w:tcPr>
          <w:p w14:paraId="2E281176" w14:textId="5FBFEC7B" w:rsidR="002C728B" w:rsidRPr="002F58A6" w:rsidRDefault="002C728B" w:rsidP="002C728B">
            <w:pPr>
              <w:ind w:firstLine="35"/>
            </w:pPr>
            <w:r>
              <w:t>N0V</w:t>
            </w:r>
          </w:p>
        </w:tc>
        <w:tc>
          <w:tcPr>
            <w:tcW w:w="3735" w:type="dxa"/>
          </w:tcPr>
          <w:p w14:paraId="52329616" w14:textId="77777777" w:rsidR="002C728B" w:rsidRPr="00BC5195" w:rsidRDefault="002C728B" w:rsidP="00C945D9"/>
        </w:tc>
        <w:tc>
          <w:tcPr>
            <w:tcW w:w="2686" w:type="dxa"/>
          </w:tcPr>
          <w:p w14:paraId="79B4A900" w14:textId="77777777" w:rsidR="002C728B" w:rsidRPr="00BC5195" w:rsidRDefault="002C728B" w:rsidP="00C945D9"/>
        </w:tc>
        <w:tc>
          <w:tcPr>
            <w:tcW w:w="2090" w:type="dxa"/>
          </w:tcPr>
          <w:p w14:paraId="22C44B21" w14:textId="77777777" w:rsidR="002C728B" w:rsidRPr="00BC5195" w:rsidRDefault="002C728B" w:rsidP="00C945D9"/>
        </w:tc>
        <w:tc>
          <w:tcPr>
            <w:tcW w:w="2861" w:type="dxa"/>
          </w:tcPr>
          <w:p w14:paraId="5F82FAA4" w14:textId="77777777" w:rsidR="002C728B" w:rsidRPr="00BC5195" w:rsidRDefault="002C728B" w:rsidP="00C945D9"/>
        </w:tc>
        <w:tc>
          <w:tcPr>
            <w:tcW w:w="992" w:type="dxa"/>
          </w:tcPr>
          <w:p w14:paraId="3ED6549F" w14:textId="77777777" w:rsidR="002C728B" w:rsidRPr="00212F5C" w:rsidRDefault="002C728B" w:rsidP="00C945D9"/>
        </w:tc>
      </w:tr>
      <w:tr w:rsidR="002C728B" w:rsidRPr="00BC5195" w14:paraId="5A523C62" w14:textId="77777777" w:rsidTr="00C945D9">
        <w:tc>
          <w:tcPr>
            <w:tcW w:w="2657" w:type="dxa"/>
          </w:tcPr>
          <w:p w14:paraId="282FF781" w14:textId="191A7EB2" w:rsidR="002C728B" w:rsidRPr="002F58A6" w:rsidRDefault="002C728B" w:rsidP="002C728B">
            <w:pPr>
              <w:ind w:firstLine="35"/>
            </w:pPr>
            <w:proofErr w:type="spellStart"/>
            <w:r>
              <w:t>mue</w:t>
            </w:r>
            <w:proofErr w:type="spellEnd"/>
          </w:p>
        </w:tc>
        <w:tc>
          <w:tcPr>
            <w:tcW w:w="3735" w:type="dxa"/>
          </w:tcPr>
          <w:p w14:paraId="5336DE9D" w14:textId="77777777" w:rsidR="002C728B" w:rsidRPr="00BC5195" w:rsidRDefault="002C728B" w:rsidP="00C945D9"/>
        </w:tc>
        <w:tc>
          <w:tcPr>
            <w:tcW w:w="2686" w:type="dxa"/>
          </w:tcPr>
          <w:p w14:paraId="7B070333" w14:textId="77777777" w:rsidR="002C728B" w:rsidRPr="00BC5195" w:rsidRDefault="002C728B" w:rsidP="00C945D9"/>
        </w:tc>
        <w:tc>
          <w:tcPr>
            <w:tcW w:w="2090" w:type="dxa"/>
          </w:tcPr>
          <w:p w14:paraId="5712B762" w14:textId="77777777" w:rsidR="002C728B" w:rsidRPr="00BC5195" w:rsidRDefault="002C728B" w:rsidP="00C945D9"/>
        </w:tc>
        <w:tc>
          <w:tcPr>
            <w:tcW w:w="2861" w:type="dxa"/>
          </w:tcPr>
          <w:p w14:paraId="04120E2F" w14:textId="77777777" w:rsidR="002C728B" w:rsidRPr="00BC5195" w:rsidRDefault="002C728B" w:rsidP="00C945D9"/>
        </w:tc>
        <w:tc>
          <w:tcPr>
            <w:tcW w:w="992" w:type="dxa"/>
          </w:tcPr>
          <w:p w14:paraId="43B6E3E9" w14:textId="77777777" w:rsidR="002C728B" w:rsidRPr="00212F5C" w:rsidRDefault="002C728B" w:rsidP="00C945D9"/>
        </w:tc>
      </w:tr>
      <w:tr w:rsidR="002C728B" w:rsidRPr="00BC5195" w14:paraId="5F0266F3" w14:textId="77777777" w:rsidTr="00C945D9">
        <w:tc>
          <w:tcPr>
            <w:tcW w:w="2657" w:type="dxa"/>
          </w:tcPr>
          <w:p w14:paraId="41C66DA8" w14:textId="61C3EF0F" w:rsidR="002C728B" w:rsidRPr="002F58A6" w:rsidRDefault="002C728B" w:rsidP="002C728B">
            <w:pPr>
              <w:ind w:firstLine="35"/>
            </w:pPr>
            <w:proofErr w:type="spellStart"/>
            <w:r>
              <w:t>Mup</w:t>
            </w:r>
            <w:proofErr w:type="spellEnd"/>
          </w:p>
        </w:tc>
        <w:tc>
          <w:tcPr>
            <w:tcW w:w="3735" w:type="dxa"/>
          </w:tcPr>
          <w:p w14:paraId="746992FB" w14:textId="77777777" w:rsidR="002C728B" w:rsidRPr="00BC5195" w:rsidRDefault="002C728B" w:rsidP="00C945D9"/>
        </w:tc>
        <w:tc>
          <w:tcPr>
            <w:tcW w:w="2686" w:type="dxa"/>
          </w:tcPr>
          <w:p w14:paraId="113895EE" w14:textId="77777777" w:rsidR="002C728B" w:rsidRPr="00BC5195" w:rsidRDefault="002C728B" w:rsidP="00C945D9"/>
        </w:tc>
        <w:tc>
          <w:tcPr>
            <w:tcW w:w="2090" w:type="dxa"/>
          </w:tcPr>
          <w:p w14:paraId="42DC90EB" w14:textId="77777777" w:rsidR="002C728B" w:rsidRPr="00BC5195" w:rsidRDefault="002C728B" w:rsidP="00C945D9"/>
        </w:tc>
        <w:tc>
          <w:tcPr>
            <w:tcW w:w="2861" w:type="dxa"/>
          </w:tcPr>
          <w:p w14:paraId="22B06FD3" w14:textId="77777777" w:rsidR="002C728B" w:rsidRPr="00BC5195" w:rsidRDefault="002C728B" w:rsidP="00C945D9"/>
        </w:tc>
        <w:tc>
          <w:tcPr>
            <w:tcW w:w="992" w:type="dxa"/>
          </w:tcPr>
          <w:p w14:paraId="65BEAD12" w14:textId="77777777" w:rsidR="002C728B" w:rsidRPr="00212F5C" w:rsidRDefault="002C728B" w:rsidP="00C945D9"/>
        </w:tc>
      </w:tr>
      <w:tr w:rsidR="002C728B" w:rsidRPr="00BC5195" w14:paraId="55D763DA" w14:textId="77777777" w:rsidTr="00C945D9">
        <w:tc>
          <w:tcPr>
            <w:tcW w:w="2657" w:type="dxa"/>
          </w:tcPr>
          <w:p w14:paraId="2E031F6B" w14:textId="5C6A2B71" w:rsidR="002C728B" w:rsidRPr="002F58A6" w:rsidRDefault="002C728B" w:rsidP="002C728B">
            <w:pPr>
              <w:ind w:firstLine="35"/>
            </w:pPr>
            <w:proofErr w:type="spellStart"/>
            <w:r>
              <w:t>Krad</w:t>
            </w:r>
            <w:proofErr w:type="spellEnd"/>
          </w:p>
        </w:tc>
        <w:tc>
          <w:tcPr>
            <w:tcW w:w="3735" w:type="dxa"/>
          </w:tcPr>
          <w:p w14:paraId="48D91E38" w14:textId="77777777" w:rsidR="002C728B" w:rsidRPr="00BC5195" w:rsidRDefault="002C728B" w:rsidP="00C945D9"/>
        </w:tc>
        <w:tc>
          <w:tcPr>
            <w:tcW w:w="2686" w:type="dxa"/>
          </w:tcPr>
          <w:p w14:paraId="4C6915B9" w14:textId="77777777" w:rsidR="002C728B" w:rsidRPr="00BC5195" w:rsidRDefault="002C728B" w:rsidP="00C945D9"/>
        </w:tc>
        <w:tc>
          <w:tcPr>
            <w:tcW w:w="2090" w:type="dxa"/>
          </w:tcPr>
          <w:p w14:paraId="767329B4" w14:textId="77777777" w:rsidR="002C728B" w:rsidRPr="00BC5195" w:rsidRDefault="002C728B" w:rsidP="00C945D9"/>
        </w:tc>
        <w:tc>
          <w:tcPr>
            <w:tcW w:w="2861" w:type="dxa"/>
          </w:tcPr>
          <w:p w14:paraId="3B13D3E1" w14:textId="77777777" w:rsidR="002C728B" w:rsidRPr="00BC5195" w:rsidRDefault="002C728B" w:rsidP="00C945D9"/>
        </w:tc>
        <w:tc>
          <w:tcPr>
            <w:tcW w:w="992" w:type="dxa"/>
          </w:tcPr>
          <w:p w14:paraId="02B43163" w14:textId="77777777" w:rsidR="002C728B" w:rsidRPr="00212F5C" w:rsidRDefault="002C728B" w:rsidP="00C945D9"/>
        </w:tc>
      </w:tr>
      <w:tr w:rsidR="002C728B" w:rsidRPr="00BC5195" w14:paraId="343BDA60" w14:textId="77777777" w:rsidTr="00C945D9">
        <w:tc>
          <w:tcPr>
            <w:tcW w:w="2657" w:type="dxa"/>
          </w:tcPr>
          <w:p w14:paraId="000DD17E" w14:textId="4A47106F" w:rsidR="002C728B" w:rsidRPr="002F58A6" w:rsidRDefault="002C728B" w:rsidP="002C728B">
            <w:pPr>
              <w:ind w:firstLine="35"/>
            </w:pPr>
            <w:proofErr w:type="spellStart"/>
            <w:r>
              <w:t>Taun</w:t>
            </w:r>
            <w:proofErr w:type="spellEnd"/>
          </w:p>
        </w:tc>
        <w:tc>
          <w:tcPr>
            <w:tcW w:w="3735" w:type="dxa"/>
          </w:tcPr>
          <w:p w14:paraId="2D2A8E17" w14:textId="77777777" w:rsidR="002C728B" w:rsidRPr="00BC5195" w:rsidRDefault="002C728B" w:rsidP="00C945D9"/>
        </w:tc>
        <w:tc>
          <w:tcPr>
            <w:tcW w:w="2686" w:type="dxa"/>
          </w:tcPr>
          <w:p w14:paraId="5499CE7D" w14:textId="77777777" w:rsidR="002C728B" w:rsidRPr="00BC5195" w:rsidRDefault="002C728B" w:rsidP="00C945D9"/>
        </w:tc>
        <w:tc>
          <w:tcPr>
            <w:tcW w:w="2090" w:type="dxa"/>
          </w:tcPr>
          <w:p w14:paraId="2B93797D" w14:textId="77777777" w:rsidR="002C728B" w:rsidRPr="00BC5195" w:rsidRDefault="002C728B" w:rsidP="00C945D9"/>
        </w:tc>
        <w:tc>
          <w:tcPr>
            <w:tcW w:w="2861" w:type="dxa"/>
          </w:tcPr>
          <w:p w14:paraId="53A86F59" w14:textId="77777777" w:rsidR="002C728B" w:rsidRPr="00BC5195" w:rsidRDefault="002C728B" w:rsidP="00C945D9"/>
        </w:tc>
        <w:tc>
          <w:tcPr>
            <w:tcW w:w="992" w:type="dxa"/>
          </w:tcPr>
          <w:p w14:paraId="7FC49959" w14:textId="77777777" w:rsidR="002C728B" w:rsidRPr="00212F5C" w:rsidRDefault="002C728B" w:rsidP="00C945D9"/>
        </w:tc>
      </w:tr>
      <w:tr w:rsidR="002C728B" w:rsidRPr="00BC5195" w14:paraId="12FC4FCF" w14:textId="77777777" w:rsidTr="00C945D9">
        <w:tc>
          <w:tcPr>
            <w:tcW w:w="2657" w:type="dxa"/>
          </w:tcPr>
          <w:p w14:paraId="346F464D" w14:textId="3A77A409" w:rsidR="002C728B" w:rsidRPr="002F58A6" w:rsidRDefault="002C728B" w:rsidP="002C728B">
            <w:pPr>
              <w:ind w:firstLine="35"/>
            </w:pPr>
            <w:proofErr w:type="spellStart"/>
            <w:r>
              <w:t>Taup</w:t>
            </w:r>
            <w:proofErr w:type="spellEnd"/>
          </w:p>
        </w:tc>
        <w:tc>
          <w:tcPr>
            <w:tcW w:w="3735" w:type="dxa"/>
          </w:tcPr>
          <w:p w14:paraId="2BE8CD9E" w14:textId="77777777" w:rsidR="002C728B" w:rsidRPr="00BC5195" w:rsidRDefault="002C728B" w:rsidP="00C945D9"/>
        </w:tc>
        <w:tc>
          <w:tcPr>
            <w:tcW w:w="2686" w:type="dxa"/>
          </w:tcPr>
          <w:p w14:paraId="1D24F17B" w14:textId="77777777" w:rsidR="002C728B" w:rsidRPr="00BC5195" w:rsidRDefault="002C728B" w:rsidP="00C945D9"/>
        </w:tc>
        <w:tc>
          <w:tcPr>
            <w:tcW w:w="2090" w:type="dxa"/>
          </w:tcPr>
          <w:p w14:paraId="2D50AF50" w14:textId="77777777" w:rsidR="002C728B" w:rsidRPr="00BC5195" w:rsidRDefault="002C728B" w:rsidP="00C945D9"/>
        </w:tc>
        <w:tc>
          <w:tcPr>
            <w:tcW w:w="2861" w:type="dxa"/>
          </w:tcPr>
          <w:p w14:paraId="0B624950" w14:textId="77777777" w:rsidR="002C728B" w:rsidRPr="00BC5195" w:rsidRDefault="002C728B" w:rsidP="00C945D9"/>
        </w:tc>
        <w:tc>
          <w:tcPr>
            <w:tcW w:w="992" w:type="dxa"/>
          </w:tcPr>
          <w:p w14:paraId="54A32CD8" w14:textId="77777777" w:rsidR="002C728B" w:rsidRPr="00212F5C" w:rsidRDefault="002C728B" w:rsidP="00C945D9"/>
        </w:tc>
      </w:tr>
      <w:tr w:rsidR="002C728B" w:rsidRPr="00BC5195" w14:paraId="3342D386" w14:textId="77777777" w:rsidTr="00C945D9">
        <w:tc>
          <w:tcPr>
            <w:tcW w:w="2657" w:type="dxa"/>
          </w:tcPr>
          <w:p w14:paraId="26BDBFAB" w14:textId="200145C3" w:rsidR="002C728B" w:rsidRPr="002F58A6" w:rsidRDefault="002C728B" w:rsidP="002C728B">
            <w:pPr>
              <w:ind w:firstLine="35"/>
            </w:pPr>
            <w:proofErr w:type="spellStart"/>
            <w:r>
              <w:t>Ete</w:t>
            </w:r>
            <w:proofErr w:type="spellEnd"/>
          </w:p>
        </w:tc>
        <w:tc>
          <w:tcPr>
            <w:tcW w:w="3735" w:type="dxa"/>
          </w:tcPr>
          <w:p w14:paraId="586EC1E9" w14:textId="77777777" w:rsidR="002C728B" w:rsidRPr="00BC5195" w:rsidRDefault="002C728B" w:rsidP="00C945D9"/>
        </w:tc>
        <w:tc>
          <w:tcPr>
            <w:tcW w:w="2686" w:type="dxa"/>
          </w:tcPr>
          <w:p w14:paraId="2C11E9BA" w14:textId="77777777" w:rsidR="002C728B" w:rsidRPr="00BC5195" w:rsidRDefault="002C728B" w:rsidP="00C945D9"/>
        </w:tc>
        <w:tc>
          <w:tcPr>
            <w:tcW w:w="2090" w:type="dxa"/>
          </w:tcPr>
          <w:p w14:paraId="4640557E" w14:textId="77777777" w:rsidR="002C728B" w:rsidRPr="00BC5195" w:rsidRDefault="002C728B" w:rsidP="00C945D9"/>
        </w:tc>
        <w:tc>
          <w:tcPr>
            <w:tcW w:w="2861" w:type="dxa"/>
          </w:tcPr>
          <w:p w14:paraId="2D1CA335" w14:textId="77777777" w:rsidR="002C728B" w:rsidRPr="00BC5195" w:rsidRDefault="002C728B" w:rsidP="00C945D9"/>
        </w:tc>
        <w:tc>
          <w:tcPr>
            <w:tcW w:w="992" w:type="dxa"/>
          </w:tcPr>
          <w:p w14:paraId="3EADF954" w14:textId="77777777" w:rsidR="002C728B" w:rsidRPr="00212F5C" w:rsidRDefault="002C728B" w:rsidP="00C945D9"/>
        </w:tc>
      </w:tr>
      <w:tr w:rsidR="002C728B" w:rsidRPr="00BC5195" w14:paraId="5230CBE9" w14:textId="77777777" w:rsidTr="00C945D9">
        <w:tc>
          <w:tcPr>
            <w:tcW w:w="2657" w:type="dxa"/>
          </w:tcPr>
          <w:p w14:paraId="2B214F2C" w14:textId="564D4907" w:rsidR="002C728B" w:rsidRPr="002F58A6" w:rsidRDefault="002C728B" w:rsidP="002C728B">
            <w:pPr>
              <w:ind w:firstLine="35"/>
            </w:pPr>
            <w:r>
              <w:t>Eth</w:t>
            </w:r>
          </w:p>
        </w:tc>
        <w:tc>
          <w:tcPr>
            <w:tcW w:w="3735" w:type="dxa"/>
          </w:tcPr>
          <w:p w14:paraId="37E726C6" w14:textId="77777777" w:rsidR="002C728B" w:rsidRPr="00BC5195" w:rsidRDefault="002C728B" w:rsidP="00C945D9"/>
        </w:tc>
        <w:tc>
          <w:tcPr>
            <w:tcW w:w="2686" w:type="dxa"/>
          </w:tcPr>
          <w:p w14:paraId="39C740F6" w14:textId="77777777" w:rsidR="002C728B" w:rsidRPr="00BC5195" w:rsidRDefault="002C728B" w:rsidP="00C945D9"/>
        </w:tc>
        <w:tc>
          <w:tcPr>
            <w:tcW w:w="2090" w:type="dxa"/>
          </w:tcPr>
          <w:p w14:paraId="2C13FEB3" w14:textId="77777777" w:rsidR="002C728B" w:rsidRPr="00BC5195" w:rsidRDefault="002C728B" w:rsidP="00C945D9"/>
        </w:tc>
        <w:tc>
          <w:tcPr>
            <w:tcW w:w="2861" w:type="dxa"/>
          </w:tcPr>
          <w:p w14:paraId="161EF0FF" w14:textId="77777777" w:rsidR="002C728B" w:rsidRPr="00BC5195" w:rsidRDefault="002C728B" w:rsidP="00C945D9"/>
        </w:tc>
        <w:tc>
          <w:tcPr>
            <w:tcW w:w="992" w:type="dxa"/>
          </w:tcPr>
          <w:p w14:paraId="3C10238E" w14:textId="77777777" w:rsidR="002C728B" w:rsidRPr="00212F5C" w:rsidRDefault="002C728B" w:rsidP="00C945D9"/>
        </w:tc>
      </w:tr>
      <w:tr w:rsidR="002C728B" w:rsidRPr="00BC5195" w14:paraId="722905AD" w14:textId="77777777" w:rsidTr="00C945D9">
        <w:tc>
          <w:tcPr>
            <w:tcW w:w="2657" w:type="dxa"/>
          </w:tcPr>
          <w:p w14:paraId="5F01C330" w14:textId="3AF0EDAA" w:rsidR="002C728B" w:rsidRPr="002F58A6" w:rsidRDefault="002C728B" w:rsidP="002C728B">
            <w:pPr>
              <w:ind w:firstLine="35"/>
            </w:pPr>
            <w:proofErr w:type="spellStart"/>
            <w:r w:rsidRPr="002C728B">
              <w:t>DensityOfAcceptorTrapStates</w:t>
            </w:r>
            <w:proofErr w:type="spellEnd"/>
          </w:p>
        </w:tc>
        <w:tc>
          <w:tcPr>
            <w:tcW w:w="3735" w:type="dxa"/>
          </w:tcPr>
          <w:p w14:paraId="61A9F0BC" w14:textId="77777777" w:rsidR="002C728B" w:rsidRPr="00BC5195" w:rsidRDefault="002C728B" w:rsidP="00C945D9"/>
        </w:tc>
        <w:tc>
          <w:tcPr>
            <w:tcW w:w="2686" w:type="dxa"/>
          </w:tcPr>
          <w:p w14:paraId="4F855681" w14:textId="77777777" w:rsidR="002C728B" w:rsidRPr="00BC5195" w:rsidRDefault="002C728B" w:rsidP="00C945D9"/>
        </w:tc>
        <w:tc>
          <w:tcPr>
            <w:tcW w:w="2090" w:type="dxa"/>
          </w:tcPr>
          <w:p w14:paraId="49547685" w14:textId="77777777" w:rsidR="002C728B" w:rsidRPr="00BC5195" w:rsidRDefault="002C728B" w:rsidP="00C945D9"/>
        </w:tc>
        <w:tc>
          <w:tcPr>
            <w:tcW w:w="2861" w:type="dxa"/>
          </w:tcPr>
          <w:p w14:paraId="4853961F" w14:textId="77777777" w:rsidR="002C728B" w:rsidRPr="00BC5195" w:rsidRDefault="002C728B" w:rsidP="00C945D9"/>
        </w:tc>
        <w:tc>
          <w:tcPr>
            <w:tcW w:w="992" w:type="dxa"/>
          </w:tcPr>
          <w:p w14:paraId="49B2F9E1" w14:textId="77777777" w:rsidR="002C728B" w:rsidRPr="00212F5C" w:rsidRDefault="002C728B" w:rsidP="00C945D9"/>
        </w:tc>
      </w:tr>
      <w:tr w:rsidR="002C728B" w:rsidRPr="00BC5195" w14:paraId="4241E9DD" w14:textId="77777777" w:rsidTr="00C945D9">
        <w:tc>
          <w:tcPr>
            <w:tcW w:w="2657" w:type="dxa"/>
          </w:tcPr>
          <w:p w14:paraId="6A65CE48" w14:textId="709CDC31" w:rsidR="002C728B" w:rsidRPr="002F58A6" w:rsidRDefault="002C728B" w:rsidP="002C728B">
            <w:pPr>
              <w:ind w:firstLine="35"/>
            </w:pPr>
            <w:proofErr w:type="spellStart"/>
            <w:r w:rsidRPr="002C728B">
              <w:t>DensityOfDonorTrapStates</w:t>
            </w:r>
            <w:proofErr w:type="spellEnd"/>
          </w:p>
        </w:tc>
        <w:tc>
          <w:tcPr>
            <w:tcW w:w="3735" w:type="dxa"/>
          </w:tcPr>
          <w:p w14:paraId="5EA7823C" w14:textId="77777777" w:rsidR="002C728B" w:rsidRPr="00BC5195" w:rsidRDefault="002C728B" w:rsidP="00C945D9"/>
        </w:tc>
        <w:tc>
          <w:tcPr>
            <w:tcW w:w="2686" w:type="dxa"/>
          </w:tcPr>
          <w:p w14:paraId="5B3C2F15" w14:textId="77777777" w:rsidR="002C728B" w:rsidRPr="00BC5195" w:rsidRDefault="002C728B" w:rsidP="00C945D9"/>
        </w:tc>
        <w:tc>
          <w:tcPr>
            <w:tcW w:w="2090" w:type="dxa"/>
          </w:tcPr>
          <w:p w14:paraId="2EE71910" w14:textId="77777777" w:rsidR="002C728B" w:rsidRPr="00BC5195" w:rsidRDefault="002C728B" w:rsidP="00C945D9"/>
        </w:tc>
        <w:tc>
          <w:tcPr>
            <w:tcW w:w="2861" w:type="dxa"/>
          </w:tcPr>
          <w:p w14:paraId="72B94BE2" w14:textId="77777777" w:rsidR="002C728B" w:rsidRPr="00BC5195" w:rsidRDefault="002C728B" w:rsidP="00C945D9"/>
        </w:tc>
        <w:tc>
          <w:tcPr>
            <w:tcW w:w="992" w:type="dxa"/>
          </w:tcPr>
          <w:p w14:paraId="49A10B78" w14:textId="77777777" w:rsidR="002C728B" w:rsidRPr="00212F5C" w:rsidRDefault="002C728B" w:rsidP="00C945D9"/>
        </w:tc>
      </w:tr>
      <w:tr w:rsidR="002C728B" w:rsidRPr="00BC5195" w14:paraId="580EF2F0" w14:textId="77777777" w:rsidTr="00C945D9">
        <w:tc>
          <w:tcPr>
            <w:tcW w:w="2657" w:type="dxa"/>
          </w:tcPr>
          <w:p w14:paraId="7A88E2E2" w14:textId="51020F8B" w:rsidR="002C728B" w:rsidRPr="002F58A6" w:rsidRDefault="002C728B" w:rsidP="002C728B">
            <w:pPr>
              <w:ind w:firstLine="35"/>
            </w:pPr>
            <w:proofErr w:type="spellStart"/>
            <w:r>
              <w:t>tp</w:t>
            </w:r>
            <w:proofErr w:type="spellEnd"/>
          </w:p>
        </w:tc>
        <w:tc>
          <w:tcPr>
            <w:tcW w:w="3735" w:type="dxa"/>
          </w:tcPr>
          <w:p w14:paraId="70750364" w14:textId="77777777" w:rsidR="002C728B" w:rsidRPr="00BC5195" w:rsidRDefault="002C728B" w:rsidP="00C945D9"/>
        </w:tc>
        <w:tc>
          <w:tcPr>
            <w:tcW w:w="2686" w:type="dxa"/>
          </w:tcPr>
          <w:p w14:paraId="541006F1" w14:textId="77777777" w:rsidR="002C728B" w:rsidRPr="00BC5195" w:rsidRDefault="002C728B" w:rsidP="00C945D9"/>
        </w:tc>
        <w:tc>
          <w:tcPr>
            <w:tcW w:w="2090" w:type="dxa"/>
          </w:tcPr>
          <w:p w14:paraId="05E72FE2" w14:textId="77777777" w:rsidR="002C728B" w:rsidRPr="00BC5195" w:rsidRDefault="002C728B" w:rsidP="00C945D9"/>
        </w:tc>
        <w:tc>
          <w:tcPr>
            <w:tcW w:w="2861" w:type="dxa"/>
          </w:tcPr>
          <w:p w14:paraId="1124ACE6" w14:textId="77777777" w:rsidR="002C728B" w:rsidRPr="00BC5195" w:rsidRDefault="002C728B" w:rsidP="00C945D9"/>
        </w:tc>
        <w:tc>
          <w:tcPr>
            <w:tcW w:w="992" w:type="dxa"/>
          </w:tcPr>
          <w:p w14:paraId="4709A515" w14:textId="77777777" w:rsidR="002C728B" w:rsidRPr="00212F5C" w:rsidRDefault="002C728B" w:rsidP="00C945D9"/>
        </w:tc>
      </w:tr>
      <w:tr w:rsidR="002C728B" w:rsidRPr="00BC5195" w14:paraId="119B3547" w14:textId="77777777" w:rsidTr="00C945D9">
        <w:tc>
          <w:tcPr>
            <w:tcW w:w="2657" w:type="dxa"/>
          </w:tcPr>
          <w:p w14:paraId="41F9D3AD" w14:textId="4A52E9F4" w:rsidR="002C728B" w:rsidRPr="002F58A6" w:rsidRDefault="002C728B" w:rsidP="002C728B">
            <w:pPr>
              <w:ind w:firstLine="35"/>
            </w:pPr>
            <w:r>
              <w:t>pp</w:t>
            </w:r>
          </w:p>
        </w:tc>
        <w:tc>
          <w:tcPr>
            <w:tcW w:w="3735" w:type="dxa"/>
          </w:tcPr>
          <w:p w14:paraId="283A70B0" w14:textId="77777777" w:rsidR="002C728B" w:rsidRPr="00BC5195" w:rsidRDefault="002C728B" w:rsidP="00C945D9"/>
        </w:tc>
        <w:tc>
          <w:tcPr>
            <w:tcW w:w="2686" w:type="dxa"/>
          </w:tcPr>
          <w:p w14:paraId="6501C56F" w14:textId="77777777" w:rsidR="002C728B" w:rsidRPr="00BC5195" w:rsidRDefault="002C728B" w:rsidP="00C945D9"/>
        </w:tc>
        <w:tc>
          <w:tcPr>
            <w:tcW w:w="2090" w:type="dxa"/>
          </w:tcPr>
          <w:p w14:paraId="100027B1" w14:textId="77777777" w:rsidR="002C728B" w:rsidRPr="00BC5195" w:rsidRDefault="002C728B" w:rsidP="00C945D9"/>
        </w:tc>
        <w:tc>
          <w:tcPr>
            <w:tcW w:w="2861" w:type="dxa"/>
          </w:tcPr>
          <w:p w14:paraId="70FF6825" w14:textId="77777777" w:rsidR="002C728B" w:rsidRPr="00BC5195" w:rsidRDefault="002C728B" w:rsidP="00C945D9"/>
        </w:tc>
        <w:tc>
          <w:tcPr>
            <w:tcW w:w="992" w:type="dxa"/>
          </w:tcPr>
          <w:p w14:paraId="114B5226" w14:textId="77777777" w:rsidR="002C728B" w:rsidRPr="00212F5C" w:rsidRDefault="002C728B" w:rsidP="00C945D9"/>
        </w:tc>
      </w:tr>
      <w:tr w:rsidR="002C728B" w:rsidRPr="00BC5195" w14:paraId="2F51EEE2" w14:textId="77777777" w:rsidTr="00C945D9">
        <w:tc>
          <w:tcPr>
            <w:tcW w:w="2657" w:type="dxa"/>
          </w:tcPr>
          <w:p w14:paraId="50285029" w14:textId="6D730802" w:rsidR="002C728B" w:rsidRPr="002F58A6" w:rsidRDefault="002C728B" w:rsidP="002C728B">
            <w:pPr>
              <w:ind w:firstLine="35"/>
            </w:pPr>
            <w:proofErr w:type="spellStart"/>
            <w:r>
              <w:t>tinterL</w:t>
            </w:r>
            <w:proofErr w:type="spellEnd"/>
          </w:p>
        </w:tc>
        <w:tc>
          <w:tcPr>
            <w:tcW w:w="3735" w:type="dxa"/>
          </w:tcPr>
          <w:p w14:paraId="35981088" w14:textId="77777777" w:rsidR="002C728B" w:rsidRPr="00BC5195" w:rsidRDefault="002C728B" w:rsidP="00C945D9"/>
        </w:tc>
        <w:tc>
          <w:tcPr>
            <w:tcW w:w="2686" w:type="dxa"/>
          </w:tcPr>
          <w:p w14:paraId="25BF10DE" w14:textId="77777777" w:rsidR="002C728B" w:rsidRPr="00BC5195" w:rsidRDefault="002C728B" w:rsidP="00C945D9"/>
        </w:tc>
        <w:tc>
          <w:tcPr>
            <w:tcW w:w="2090" w:type="dxa"/>
          </w:tcPr>
          <w:p w14:paraId="2DF6D7DC" w14:textId="77777777" w:rsidR="002C728B" w:rsidRPr="00BC5195" w:rsidRDefault="002C728B" w:rsidP="00C945D9"/>
        </w:tc>
        <w:tc>
          <w:tcPr>
            <w:tcW w:w="2861" w:type="dxa"/>
          </w:tcPr>
          <w:p w14:paraId="71C3EA23" w14:textId="77777777" w:rsidR="002C728B" w:rsidRPr="00BC5195" w:rsidRDefault="002C728B" w:rsidP="00C945D9"/>
        </w:tc>
        <w:tc>
          <w:tcPr>
            <w:tcW w:w="992" w:type="dxa"/>
          </w:tcPr>
          <w:p w14:paraId="03FA2B0B" w14:textId="77777777" w:rsidR="002C728B" w:rsidRPr="00212F5C" w:rsidRDefault="002C728B" w:rsidP="00C945D9"/>
        </w:tc>
      </w:tr>
      <w:tr w:rsidR="002C728B" w:rsidRPr="00BC5195" w14:paraId="623405E8" w14:textId="77777777" w:rsidTr="00C945D9">
        <w:tc>
          <w:tcPr>
            <w:tcW w:w="2657" w:type="dxa"/>
          </w:tcPr>
          <w:p w14:paraId="23A1478C" w14:textId="32B19FC6" w:rsidR="002C728B" w:rsidRPr="002F58A6" w:rsidRDefault="002C728B" w:rsidP="002C728B">
            <w:pPr>
              <w:ind w:firstLine="35"/>
            </w:pPr>
            <w:proofErr w:type="spellStart"/>
            <w:r>
              <w:t>epointsL</w:t>
            </w:r>
            <w:proofErr w:type="spellEnd"/>
          </w:p>
        </w:tc>
        <w:tc>
          <w:tcPr>
            <w:tcW w:w="3735" w:type="dxa"/>
          </w:tcPr>
          <w:p w14:paraId="7D427D4E" w14:textId="77777777" w:rsidR="002C728B" w:rsidRPr="00BC5195" w:rsidRDefault="002C728B" w:rsidP="00C945D9"/>
        </w:tc>
        <w:tc>
          <w:tcPr>
            <w:tcW w:w="2686" w:type="dxa"/>
          </w:tcPr>
          <w:p w14:paraId="7ACE030E" w14:textId="77777777" w:rsidR="002C728B" w:rsidRPr="00BC5195" w:rsidRDefault="002C728B" w:rsidP="00C945D9"/>
        </w:tc>
        <w:tc>
          <w:tcPr>
            <w:tcW w:w="2090" w:type="dxa"/>
          </w:tcPr>
          <w:p w14:paraId="4C583BAD" w14:textId="77777777" w:rsidR="002C728B" w:rsidRPr="00BC5195" w:rsidRDefault="002C728B" w:rsidP="00C945D9"/>
        </w:tc>
        <w:tc>
          <w:tcPr>
            <w:tcW w:w="2861" w:type="dxa"/>
          </w:tcPr>
          <w:p w14:paraId="6FF644F8" w14:textId="77777777" w:rsidR="002C728B" w:rsidRPr="00BC5195" w:rsidRDefault="002C728B" w:rsidP="00C945D9"/>
        </w:tc>
        <w:tc>
          <w:tcPr>
            <w:tcW w:w="992" w:type="dxa"/>
          </w:tcPr>
          <w:p w14:paraId="55C0D83A" w14:textId="77777777" w:rsidR="002C728B" w:rsidRPr="00212F5C" w:rsidRDefault="002C728B" w:rsidP="00C945D9"/>
        </w:tc>
      </w:tr>
      <w:tr w:rsidR="002C728B" w:rsidRPr="00BC5195" w14:paraId="7A600758" w14:textId="77777777" w:rsidTr="00C945D9">
        <w:tc>
          <w:tcPr>
            <w:tcW w:w="2657" w:type="dxa"/>
          </w:tcPr>
          <w:p w14:paraId="6DAC2569" w14:textId="418C903E" w:rsidR="002C728B" w:rsidRPr="002F58A6" w:rsidRDefault="002C728B" w:rsidP="002C728B">
            <w:pPr>
              <w:ind w:firstLine="35"/>
            </w:pPr>
            <w:proofErr w:type="spellStart"/>
            <w:r>
              <w:t>XiL</w:t>
            </w:r>
            <w:proofErr w:type="spellEnd"/>
          </w:p>
        </w:tc>
        <w:tc>
          <w:tcPr>
            <w:tcW w:w="3735" w:type="dxa"/>
          </w:tcPr>
          <w:p w14:paraId="00241A18" w14:textId="77777777" w:rsidR="002C728B" w:rsidRPr="00BC5195" w:rsidRDefault="002C728B" w:rsidP="00C945D9"/>
        </w:tc>
        <w:tc>
          <w:tcPr>
            <w:tcW w:w="2686" w:type="dxa"/>
          </w:tcPr>
          <w:p w14:paraId="0409C265" w14:textId="77777777" w:rsidR="002C728B" w:rsidRPr="00BC5195" w:rsidRDefault="002C728B" w:rsidP="00C945D9"/>
        </w:tc>
        <w:tc>
          <w:tcPr>
            <w:tcW w:w="2090" w:type="dxa"/>
          </w:tcPr>
          <w:p w14:paraId="05734E99" w14:textId="77777777" w:rsidR="002C728B" w:rsidRPr="00BC5195" w:rsidRDefault="002C728B" w:rsidP="00C945D9"/>
        </w:tc>
        <w:tc>
          <w:tcPr>
            <w:tcW w:w="2861" w:type="dxa"/>
          </w:tcPr>
          <w:p w14:paraId="339B0462" w14:textId="77777777" w:rsidR="002C728B" w:rsidRPr="00BC5195" w:rsidRDefault="002C728B" w:rsidP="00C945D9"/>
        </w:tc>
        <w:tc>
          <w:tcPr>
            <w:tcW w:w="992" w:type="dxa"/>
          </w:tcPr>
          <w:p w14:paraId="5D03EB20" w14:textId="77777777" w:rsidR="002C728B" w:rsidRPr="00212F5C" w:rsidRDefault="002C728B" w:rsidP="00C945D9"/>
        </w:tc>
      </w:tr>
      <w:tr w:rsidR="002C728B" w:rsidRPr="00BC5195" w14:paraId="4EE2B58D" w14:textId="77777777" w:rsidTr="00C945D9">
        <w:tc>
          <w:tcPr>
            <w:tcW w:w="2657" w:type="dxa"/>
          </w:tcPr>
          <w:p w14:paraId="2CCEEB72" w14:textId="5DCF3F39" w:rsidR="002C728B" w:rsidRPr="002F58A6" w:rsidRDefault="002C728B" w:rsidP="002C728B">
            <w:pPr>
              <w:ind w:firstLine="35"/>
            </w:pPr>
            <w:proofErr w:type="spellStart"/>
            <w:r>
              <w:t>XipL</w:t>
            </w:r>
            <w:proofErr w:type="spellEnd"/>
          </w:p>
        </w:tc>
        <w:tc>
          <w:tcPr>
            <w:tcW w:w="3735" w:type="dxa"/>
          </w:tcPr>
          <w:p w14:paraId="192B3455" w14:textId="77777777" w:rsidR="002C728B" w:rsidRPr="00BC5195" w:rsidRDefault="002C728B" w:rsidP="00C945D9"/>
        </w:tc>
        <w:tc>
          <w:tcPr>
            <w:tcW w:w="2686" w:type="dxa"/>
          </w:tcPr>
          <w:p w14:paraId="29835209" w14:textId="77777777" w:rsidR="002C728B" w:rsidRPr="00BC5195" w:rsidRDefault="002C728B" w:rsidP="00C945D9"/>
        </w:tc>
        <w:tc>
          <w:tcPr>
            <w:tcW w:w="2090" w:type="dxa"/>
          </w:tcPr>
          <w:p w14:paraId="2DEEDCBE" w14:textId="77777777" w:rsidR="002C728B" w:rsidRPr="00BC5195" w:rsidRDefault="002C728B" w:rsidP="00C945D9"/>
        </w:tc>
        <w:tc>
          <w:tcPr>
            <w:tcW w:w="2861" w:type="dxa"/>
          </w:tcPr>
          <w:p w14:paraId="3F9724B6" w14:textId="77777777" w:rsidR="002C728B" w:rsidRPr="00BC5195" w:rsidRDefault="002C728B" w:rsidP="00C945D9"/>
        </w:tc>
        <w:tc>
          <w:tcPr>
            <w:tcW w:w="992" w:type="dxa"/>
          </w:tcPr>
          <w:p w14:paraId="24684318" w14:textId="77777777" w:rsidR="002C728B" w:rsidRPr="00212F5C" w:rsidRDefault="002C728B" w:rsidP="00C945D9"/>
        </w:tc>
      </w:tr>
      <w:tr w:rsidR="002C728B" w:rsidRPr="00BC5195" w14:paraId="21407EAC" w14:textId="77777777" w:rsidTr="00C945D9">
        <w:tc>
          <w:tcPr>
            <w:tcW w:w="2657" w:type="dxa"/>
          </w:tcPr>
          <w:p w14:paraId="33E47CAB" w14:textId="63C58072" w:rsidR="002C728B" w:rsidRPr="002F58A6" w:rsidRDefault="002C728B" w:rsidP="002C728B">
            <w:pPr>
              <w:ind w:firstLine="35"/>
            </w:pPr>
            <w:proofErr w:type="spellStart"/>
            <w:r>
              <w:t>tinterD</w:t>
            </w:r>
            <w:proofErr w:type="spellEnd"/>
          </w:p>
        </w:tc>
        <w:tc>
          <w:tcPr>
            <w:tcW w:w="3735" w:type="dxa"/>
          </w:tcPr>
          <w:p w14:paraId="5F8F8369" w14:textId="77777777" w:rsidR="002C728B" w:rsidRPr="00BC5195" w:rsidRDefault="002C728B" w:rsidP="00C945D9"/>
        </w:tc>
        <w:tc>
          <w:tcPr>
            <w:tcW w:w="2686" w:type="dxa"/>
          </w:tcPr>
          <w:p w14:paraId="1FB14470" w14:textId="77777777" w:rsidR="002C728B" w:rsidRPr="00BC5195" w:rsidRDefault="002C728B" w:rsidP="00C945D9"/>
        </w:tc>
        <w:tc>
          <w:tcPr>
            <w:tcW w:w="2090" w:type="dxa"/>
          </w:tcPr>
          <w:p w14:paraId="6E9B48BD" w14:textId="77777777" w:rsidR="002C728B" w:rsidRPr="00BC5195" w:rsidRDefault="002C728B" w:rsidP="00C945D9"/>
        </w:tc>
        <w:tc>
          <w:tcPr>
            <w:tcW w:w="2861" w:type="dxa"/>
          </w:tcPr>
          <w:p w14:paraId="56426282" w14:textId="77777777" w:rsidR="002C728B" w:rsidRPr="00BC5195" w:rsidRDefault="002C728B" w:rsidP="00C945D9"/>
        </w:tc>
        <w:tc>
          <w:tcPr>
            <w:tcW w:w="992" w:type="dxa"/>
          </w:tcPr>
          <w:p w14:paraId="4BCA0C23" w14:textId="77777777" w:rsidR="002C728B" w:rsidRPr="00212F5C" w:rsidRDefault="002C728B" w:rsidP="00C945D9"/>
        </w:tc>
      </w:tr>
      <w:tr w:rsidR="002C728B" w:rsidRPr="00BC5195" w14:paraId="143728D4" w14:textId="77777777" w:rsidTr="00C945D9">
        <w:tc>
          <w:tcPr>
            <w:tcW w:w="2657" w:type="dxa"/>
          </w:tcPr>
          <w:p w14:paraId="62855A96" w14:textId="2C298FD3" w:rsidR="002C728B" w:rsidRPr="002F58A6" w:rsidRDefault="002C728B" w:rsidP="002C728B">
            <w:pPr>
              <w:ind w:firstLine="35"/>
            </w:pPr>
            <w:proofErr w:type="spellStart"/>
            <w:r>
              <w:t>epointsD</w:t>
            </w:r>
            <w:proofErr w:type="spellEnd"/>
          </w:p>
        </w:tc>
        <w:tc>
          <w:tcPr>
            <w:tcW w:w="3735" w:type="dxa"/>
          </w:tcPr>
          <w:p w14:paraId="30F114A5" w14:textId="77777777" w:rsidR="002C728B" w:rsidRPr="00BC5195" w:rsidRDefault="002C728B" w:rsidP="00C945D9"/>
        </w:tc>
        <w:tc>
          <w:tcPr>
            <w:tcW w:w="2686" w:type="dxa"/>
          </w:tcPr>
          <w:p w14:paraId="2BB1C3DA" w14:textId="77777777" w:rsidR="002C728B" w:rsidRPr="00BC5195" w:rsidRDefault="002C728B" w:rsidP="00C945D9"/>
        </w:tc>
        <w:tc>
          <w:tcPr>
            <w:tcW w:w="2090" w:type="dxa"/>
          </w:tcPr>
          <w:p w14:paraId="5DB347BA" w14:textId="77777777" w:rsidR="002C728B" w:rsidRPr="00BC5195" w:rsidRDefault="002C728B" w:rsidP="00C945D9"/>
        </w:tc>
        <w:tc>
          <w:tcPr>
            <w:tcW w:w="2861" w:type="dxa"/>
          </w:tcPr>
          <w:p w14:paraId="41D399FD" w14:textId="77777777" w:rsidR="002C728B" w:rsidRPr="00BC5195" w:rsidRDefault="002C728B" w:rsidP="00C945D9"/>
        </w:tc>
        <w:tc>
          <w:tcPr>
            <w:tcW w:w="992" w:type="dxa"/>
          </w:tcPr>
          <w:p w14:paraId="6DC75C91" w14:textId="77777777" w:rsidR="002C728B" w:rsidRPr="00212F5C" w:rsidRDefault="002C728B" w:rsidP="00C945D9"/>
        </w:tc>
      </w:tr>
      <w:tr w:rsidR="002C728B" w:rsidRPr="00BC5195" w14:paraId="2114E258" w14:textId="77777777" w:rsidTr="00C945D9">
        <w:tc>
          <w:tcPr>
            <w:tcW w:w="2657" w:type="dxa"/>
          </w:tcPr>
          <w:p w14:paraId="1BA21D05" w14:textId="3D77D4BA" w:rsidR="002C728B" w:rsidRPr="002F58A6" w:rsidRDefault="002C728B" w:rsidP="002C728B">
            <w:pPr>
              <w:ind w:firstLine="35"/>
            </w:pPr>
            <w:proofErr w:type="spellStart"/>
            <w:r>
              <w:t>XiD</w:t>
            </w:r>
            <w:proofErr w:type="spellEnd"/>
          </w:p>
        </w:tc>
        <w:tc>
          <w:tcPr>
            <w:tcW w:w="3735" w:type="dxa"/>
          </w:tcPr>
          <w:p w14:paraId="35401399" w14:textId="77777777" w:rsidR="002C728B" w:rsidRPr="00BC5195" w:rsidRDefault="002C728B" w:rsidP="00C945D9"/>
        </w:tc>
        <w:tc>
          <w:tcPr>
            <w:tcW w:w="2686" w:type="dxa"/>
          </w:tcPr>
          <w:p w14:paraId="763C92B2" w14:textId="77777777" w:rsidR="002C728B" w:rsidRPr="00BC5195" w:rsidRDefault="002C728B" w:rsidP="00C945D9"/>
        </w:tc>
        <w:tc>
          <w:tcPr>
            <w:tcW w:w="2090" w:type="dxa"/>
          </w:tcPr>
          <w:p w14:paraId="0CD4A6C3" w14:textId="77777777" w:rsidR="002C728B" w:rsidRPr="00BC5195" w:rsidRDefault="002C728B" w:rsidP="00C945D9"/>
        </w:tc>
        <w:tc>
          <w:tcPr>
            <w:tcW w:w="2861" w:type="dxa"/>
          </w:tcPr>
          <w:p w14:paraId="550E3020" w14:textId="77777777" w:rsidR="002C728B" w:rsidRPr="00BC5195" w:rsidRDefault="002C728B" w:rsidP="00C945D9"/>
        </w:tc>
        <w:tc>
          <w:tcPr>
            <w:tcW w:w="992" w:type="dxa"/>
          </w:tcPr>
          <w:p w14:paraId="1C5918B0" w14:textId="77777777" w:rsidR="002C728B" w:rsidRPr="00212F5C" w:rsidRDefault="002C728B" w:rsidP="00C945D9"/>
        </w:tc>
      </w:tr>
      <w:tr w:rsidR="002C728B" w:rsidRPr="00BC5195" w14:paraId="7920293C" w14:textId="77777777" w:rsidTr="00C945D9">
        <w:tc>
          <w:tcPr>
            <w:tcW w:w="2657" w:type="dxa"/>
          </w:tcPr>
          <w:p w14:paraId="632745A5" w14:textId="0B9B2A7D" w:rsidR="002C728B" w:rsidRPr="002F58A6" w:rsidRDefault="002C728B" w:rsidP="002C728B">
            <w:pPr>
              <w:ind w:firstLine="35"/>
            </w:pPr>
            <w:proofErr w:type="spellStart"/>
            <w:r>
              <w:t>XipD</w:t>
            </w:r>
            <w:proofErr w:type="spellEnd"/>
          </w:p>
        </w:tc>
        <w:tc>
          <w:tcPr>
            <w:tcW w:w="3735" w:type="dxa"/>
          </w:tcPr>
          <w:p w14:paraId="74A7B017" w14:textId="77777777" w:rsidR="002C728B" w:rsidRPr="00BC5195" w:rsidRDefault="002C728B" w:rsidP="00C945D9"/>
        </w:tc>
        <w:tc>
          <w:tcPr>
            <w:tcW w:w="2686" w:type="dxa"/>
          </w:tcPr>
          <w:p w14:paraId="601B6ACC" w14:textId="77777777" w:rsidR="002C728B" w:rsidRPr="00BC5195" w:rsidRDefault="002C728B" w:rsidP="00C945D9"/>
        </w:tc>
        <w:tc>
          <w:tcPr>
            <w:tcW w:w="2090" w:type="dxa"/>
          </w:tcPr>
          <w:p w14:paraId="16DD0B79" w14:textId="77777777" w:rsidR="002C728B" w:rsidRPr="00BC5195" w:rsidRDefault="002C728B" w:rsidP="00C945D9"/>
        </w:tc>
        <w:tc>
          <w:tcPr>
            <w:tcW w:w="2861" w:type="dxa"/>
          </w:tcPr>
          <w:p w14:paraId="390DE1FF" w14:textId="77777777" w:rsidR="002C728B" w:rsidRPr="00BC5195" w:rsidRDefault="002C728B" w:rsidP="00C945D9"/>
        </w:tc>
        <w:tc>
          <w:tcPr>
            <w:tcW w:w="992" w:type="dxa"/>
          </w:tcPr>
          <w:p w14:paraId="64A3C096" w14:textId="77777777" w:rsidR="002C728B" w:rsidRPr="00212F5C" w:rsidRDefault="002C728B" w:rsidP="00C945D9"/>
        </w:tc>
      </w:tr>
      <w:tr w:rsidR="002C728B" w:rsidRPr="00BC5195" w14:paraId="0D369492" w14:textId="77777777" w:rsidTr="00C945D9">
        <w:tc>
          <w:tcPr>
            <w:tcW w:w="2657" w:type="dxa"/>
          </w:tcPr>
          <w:p w14:paraId="0DD3CBD6" w14:textId="044A9185" w:rsidR="002C728B" w:rsidRPr="002F58A6" w:rsidRDefault="00357337" w:rsidP="002C728B">
            <w:pPr>
              <w:ind w:firstLine="35"/>
            </w:pPr>
            <w:proofErr w:type="spellStart"/>
            <w:r>
              <w:t>wr</w:t>
            </w:r>
            <w:proofErr w:type="spellEnd"/>
          </w:p>
        </w:tc>
        <w:tc>
          <w:tcPr>
            <w:tcW w:w="3735" w:type="dxa"/>
          </w:tcPr>
          <w:p w14:paraId="113F77A2" w14:textId="77777777" w:rsidR="002C728B" w:rsidRPr="00BC5195" w:rsidRDefault="002C728B" w:rsidP="00C945D9"/>
        </w:tc>
        <w:tc>
          <w:tcPr>
            <w:tcW w:w="2686" w:type="dxa"/>
          </w:tcPr>
          <w:p w14:paraId="4ADD3FBE" w14:textId="77777777" w:rsidR="002C728B" w:rsidRPr="00BC5195" w:rsidRDefault="002C728B" w:rsidP="00C945D9"/>
        </w:tc>
        <w:tc>
          <w:tcPr>
            <w:tcW w:w="2090" w:type="dxa"/>
          </w:tcPr>
          <w:p w14:paraId="24E33737" w14:textId="77777777" w:rsidR="002C728B" w:rsidRPr="00BC5195" w:rsidRDefault="002C728B" w:rsidP="00C945D9"/>
        </w:tc>
        <w:tc>
          <w:tcPr>
            <w:tcW w:w="2861" w:type="dxa"/>
          </w:tcPr>
          <w:p w14:paraId="3BC9EEA1" w14:textId="77777777" w:rsidR="002C728B" w:rsidRPr="00BC5195" w:rsidRDefault="002C728B" w:rsidP="00C945D9"/>
        </w:tc>
        <w:tc>
          <w:tcPr>
            <w:tcW w:w="992" w:type="dxa"/>
          </w:tcPr>
          <w:p w14:paraId="4CD4726D" w14:textId="77777777" w:rsidR="002C728B" w:rsidRPr="00212F5C" w:rsidRDefault="002C728B" w:rsidP="00C945D9"/>
        </w:tc>
      </w:tr>
      <w:tr w:rsidR="002C728B" w:rsidRPr="00BC5195" w14:paraId="41C90BE0" w14:textId="77777777" w:rsidTr="00C945D9">
        <w:tc>
          <w:tcPr>
            <w:tcW w:w="2657" w:type="dxa"/>
          </w:tcPr>
          <w:p w14:paraId="564D99D7" w14:textId="697048D0" w:rsidR="002C728B" w:rsidRPr="002F58A6" w:rsidRDefault="00357337" w:rsidP="002C728B">
            <w:pPr>
              <w:ind w:firstLine="35"/>
            </w:pPr>
            <w:proofErr w:type="spellStart"/>
            <w:r>
              <w:t>wl</w:t>
            </w:r>
            <w:proofErr w:type="spellEnd"/>
          </w:p>
        </w:tc>
        <w:tc>
          <w:tcPr>
            <w:tcW w:w="3735" w:type="dxa"/>
          </w:tcPr>
          <w:p w14:paraId="7A13B148" w14:textId="77777777" w:rsidR="002C728B" w:rsidRPr="00BC5195" w:rsidRDefault="002C728B" w:rsidP="00C945D9"/>
        </w:tc>
        <w:tc>
          <w:tcPr>
            <w:tcW w:w="2686" w:type="dxa"/>
          </w:tcPr>
          <w:p w14:paraId="608511BD" w14:textId="77777777" w:rsidR="002C728B" w:rsidRPr="00BC5195" w:rsidRDefault="002C728B" w:rsidP="00C945D9"/>
        </w:tc>
        <w:tc>
          <w:tcPr>
            <w:tcW w:w="2090" w:type="dxa"/>
          </w:tcPr>
          <w:p w14:paraId="6C065FCA" w14:textId="77777777" w:rsidR="002C728B" w:rsidRPr="00BC5195" w:rsidRDefault="002C728B" w:rsidP="00C945D9"/>
        </w:tc>
        <w:tc>
          <w:tcPr>
            <w:tcW w:w="2861" w:type="dxa"/>
          </w:tcPr>
          <w:p w14:paraId="4B95CA4F" w14:textId="77777777" w:rsidR="002C728B" w:rsidRPr="00BC5195" w:rsidRDefault="002C728B" w:rsidP="00C945D9"/>
        </w:tc>
        <w:tc>
          <w:tcPr>
            <w:tcW w:w="992" w:type="dxa"/>
          </w:tcPr>
          <w:p w14:paraId="4C7F1157" w14:textId="77777777" w:rsidR="002C728B" w:rsidRPr="00212F5C" w:rsidRDefault="002C728B" w:rsidP="00C945D9"/>
        </w:tc>
      </w:tr>
      <w:tr w:rsidR="00357337" w:rsidRPr="00BC5195" w14:paraId="1B304711" w14:textId="77777777" w:rsidTr="00C945D9">
        <w:tc>
          <w:tcPr>
            <w:tcW w:w="2657" w:type="dxa"/>
          </w:tcPr>
          <w:p w14:paraId="06346CF0" w14:textId="76FA4BAF" w:rsidR="00357337" w:rsidRPr="002F58A6" w:rsidRDefault="00357337" w:rsidP="002C728B">
            <w:pPr>
              <w:ind w:firstLine="35"/>
            </w:pPr>
            <w:r>
              <w:t>int</w:t>
            </w:r>
          </w:p>
        </w:tc>
        <w:tc>
          <w:tcPr>
            <w:tcW w:w="3735" w:type="dxa"/>
          </w:tcPr>
          <w:p w14:paraId="2443E2EB" w14:textId="77777777" w:rsidR="00357337" w:rsidRPr="00BC5195" w:rsidRDefault="00357337" w:rsidP="00C945D9"/>
        </w:tc>
        <w:tc>
          <w:tcPr>
            <w:tcW w:w="2686" w:type="dxa"/>
          </w:tcPr>
          <w:p w14:paraId="5B651FE5" w14:textId="77777777" w:rsidR="00357337" w:rsidRPr="00BC5195" w:rsidRDefault="00357337" w:rsidP="00C945D9"/>
        </w:tc>
        <w:tc>
          <w:tcPr>
            <w:tcW w:w="2090" w:type="dxa"/>
          </w:tcPr>
          <w:p w14:paraId="51857BD1" w14:textId="77777777" w:rsidR="00357337" w:rsidRPr="00BC5195" w:rsidRDefault="00357337" w:rsidP="00C945D9"/>
        </w:tc>
        <w:tc>
          <w:tcPr>
            <w:tcW w:w="2861" w:type="dxa"/>
          </w:tcPr>
          <w:p w14:paraId="08EBE2C9" w14:textId="77777777" w:rsidR="00357337" w:rsidRPr="00BC5195" w:rsidRDefault="00357337" w:rsidP="00C945D9"/>
        </w:tc>
        <w:tc>
          <w:tcPr>
            <w:tcW w:w="992" w:type="dxa"/>
          </w:tcPr>
          <w:p w14:paraId="5C67F509" w14:textId="77777777" w:rsidR="00357337" w:rsidRPr="00212F5C" w:rsidRDefault="00357337" w:rsidP="00C945D9"/>
        </w:tc>
      </w:tr>
      <w:tr w:rsidR="00357337" w:rsidRPr="00BC5195" w14:paraId="7209B683" w14:textId="77777777" w:rsidTr="00C945D9">
        <w:tc>
          <w:tcPr>
            <w:tcW w:w="2657" w:type="dxa"/>
          </w:tcPr>
          <w:p w14:paraId="2D79DD1F" w14:textId="4DCF6248" w:rsidR="00357337" w:rsidRPr="002F58A6" w:rsidRDefault="00357337" w:rsidP="002C728B">
            <w:pPr>
              <w:ind w:firstLine="35"/>
            </w:pPr>
            <w:proofErr w:type="spellStart"/>
            <w:r>
              <w:t>kdisexc</w:t>
            </w:r>
            <w:proofErr w:type="spellEnd"/>
          </w:p>
        </w:tc>
        <w:tc>
          <w:tcPr>
            <w:tcW w:w="3735" w:type="dxa"/>
          </w:tcPr>
          <w:p w14:paraId="3724AEC7" w14:textId="77777777" w:rsidR="00357337" w:rsidRPr="00BC5195" w:rsidRDefault="00357337" w:rsidP="00C945D9"/>
        </w:tc>
        <w:tc>
          <w:tcPr>
            <w:tcW w:w="2686" w:type="dxa"/>
          </w:tcPr>
          <w:p w14:paraId="1551CAD5" w14:textId="77777777" w:rsidR="00357337" w:rsidRPr="00BC5195" w:rsidRDefault="00357337" w:rsidP="00C945D9"/>
        </w:tc>
        <w:tc>
          <w:tcPr>
            <w:tcW w:w="2090" w:type="dxa"/>
          </w:tcPr>
          <w:p w14:paraId="7DDF0C3E" w14:textId="77777777" w:rsidR="00357337" w:rsidRPr="00BC5195" w:rsidRDefault="00357337" w:rsidP="00C945D9"/>
        </w:tc>
        <w:tc>
          <w:tcPr>
            <w:tcW w:w="2861" w:type="dxa"/>
          </w:tcPr>
          <w:p w14:paraId="70E58F92" w14:textId="77777777" w:rsidR="00357337" w:rsidRPr="00BC5195" w:rsidRDefault="00357337" w:rsidP="00C945D9"/>
        </w:tc>
        <w:tc>
          <w:tcPr>
            <w:tcW w:w="992" w:type="dxa"/>
          </w:tcPr>
          <w:p w14:paraId="31C1C75B" w14:textId="77777777" w:rsidR="00357337" w:rsidRPr="00212F5C" w:rsidRDefault="00357337" w:rsidP="00C945D9"/>
        </w:tc>
      </w:tr>
      <w:tr w:rsidR="00357337" w:rsidRPr="00BC5195" w14:paraId="27D913FA" w14:textId="77777777" w:rsidTr="00C945D9">
        <w:tc>
          <w:tcPr>
            <w:tcW w:w="2657" w:type="dxa"/>
          </w:tcPr>
          <w:p w14:paraId="3B7046C4" w14:textId="5F000F45" w:rsidR="00357337" w:rsidRDefault="00357337" w:rsidP="002C728B">
            <w:pPr>
              <w:ind w:firstLine="35"/>
            </w:pPr>
            <w:proofErr w:type="spellStart"/>
            <w:r>
              <w:lastRenderedPageBreak/>
              <w:t>kdis</w:t>
            </w:r>
            <w:proofErr w:type="spellEnd"/>
          </w:p>
        </w:tc>
        <w:tc>
          <w:tcPr>
            <w:tcW w:w="3735" w:type="dxa"/>
          </w:tcPr>
          <w:p w14:paraId="5D57A804" w14:textId="77777777" w:rsidR="00357337" w:rsidRPr="00BC5195" w:rsidRDefault="00357337" w:rsidP="00C945D9"/>
        </w:tc>
        <w:tc>
          <w:tcPr>
            <w:tcW w:w="2686" w:type="dxa"/>
          </w:tcPr>
          <w:p w14:paraId="06D580FE" w14:textId="77777777" w:rsidR="00357337" w:rsidRPr="00BC5195" w:rsidRDefault="00357337" w:rsidP="00C945D9"/>
        </w:tc>
        <w:tc>
          <w:tcPr>
            <w:tcW w:w="2090" w:type="dxa"/>
          </w:tcPr>
          <w:p w14:paraId="47C23417" w14:textId="77777777" w:rsidR="00357337" w:rsidRPr="00BC5195" w:rsidRDefault="00357337" w:rsidP="00C945D9"/>
        </w:tc>
        <w:tc>
          <w:tcPr>
            <w:tcW w:w="2861" w:type="dxa"/>
          </w:tcPr>
          <w:p w14:paraId="00552975" w14:textId="77777777" w:rsidR="00357337" w:rsidRPr="00BC5195" w:rsidRDefault="00357337" w:rsidP="00C945D9"/>
        </w:tc>
        <w:tc>
          <w:tcPr>
            <w:tcW w:w="992" w:type="dxa"/>
          </w:tcPr>
          <w:p w14:paraId="5E240B79" w14:textId="77777777" w:rsidR="00357337" w:rsidRPr="00212F5C" w:rsidRDefault="00357337" w:rsidP="00C945D9"/>
        </w:tc>
      </w:tr>
      <w:tr w:rsidR="00357337" w:rsidRPr="00BC5195" w14:paraId="2EE158B2" w14:textId="77777777" w:rsidTr="00C945D9">
        <w:tc>
          <w:tcPr>
            <w:tcW w:w="2657" w:type="dxa"/>
          </w:tcPr>
          <w:p w14:paraId="688B3D50" w14:textId="6C48AA60" w:rsidR="00357337" w:rsidRDefault="00357337" w:rsidP="002C728B">
            <w:pPr>
              <w:ind w:firstLine="35"/>
            </w:pPr>
            <w:proofErr w:type="spellStart"/>
            <w:r>
              <w:t>kfor</w:t>
            </w:r>
            <w:proofErr w:type="spellEnd"/>
          </w:p>
        </w:tc>
        <w:tc>
          <w:tcPr>
            <w:tcW w:w="3735" w:type="dxa"/>
          </w:tcPr>
          <w:p w14:paraId="40BC0872" w14:textId="77777777" w:rsidR="00357337" w:rsidRPr="00BC5195" w:rsidRDefault="00357337" w:rsidP="00C945D9"/>
        </w:tc>
        <w:tc>
          <w:tcPr>
            <w:tcW w:w="2686" w:type="dxa"/>
          </w:tcPr>
          <w:p w14:paraId="089CC3DA" w14:textId="77777777" w:rsidR="00357337" w:rsidRPr="00BC5195" w:rsidRDefault="00357337" w:rsidP="00C945D9"/>
        </w:tc>
        <w:tc>
          <w:tcPr>
            <w:tcW w:w="2090" w:type="dxa"/>
          </w:tcPr>
          <w:p w14:paraId="01122BC9" w14:textId="77777777" w:rsidR="00357337" w:rsidRPr="00BC5195" w:rsidRDefault="00357337" w:rsidP="00C945D9"/>
        </w:tc>
        <w:tc>
          <w:tcPr>
            <w:tcW w:w="2861" w:type="dxa"/>
          </w:tcPr>
          <w:p w14:paraId="31266A3A" w14:textId="77777777" w:rsidR="00357337" w:rsidRPr="00BC5195" w:rsidRDefault="00357337" w:rsidP="00C945D9"/>
        </w:tc>
        <w:tc>
          <w:tcPr>
            <w:tcW w:w="992" w:type="dxa"/>
          </w:tcPr>
          <w:p w14:paraId="29C6135B" w14:textId="77777777" w:rsidR="00357337" w:rsidRPr="00212F5C" w:rsidRDefault="00357337" w:rsidP="00C945D9"/>
        </w:tc>
      </w:tr>
      <w:tr w:rsidR="00357337" w:rsidRPr="00BC5195" w14:paraId="4D45AB24" w14:textId="77777777" w:rsidTr="00C945D9">
        <w:tc>
          <w:tcPr>
            <w:tcW w:w="2657" w:type="dxa"/>
          </w:tcPr>
          <w:p w14:paraId="3C76A853" w14:textId="167786B9" w:rsidR="00357337" w:rsidRDefault="00357337" w:rsidP="002C728B">
            <w:pPr>
              <w:ind w:firstLine="35"/>
            </w:pPr>
            <w:proofErr w:type="spellStart"/>
            <w:r>
              <w:t>krec</w:t>
            </w:r>
            <w:proofErr w:type="spellEnd"/>
          </w:p>
        </w:tc>
        <w:tc>
          <w:tcPr>
            <w:tcW w:w="3735" w:type="dxa"/>
          </w:tcPr>
          <w:p w14:paraId="2F244D33" w14:textId="77777777" w:rsidR="00357337" w:rsidRPr="00BC5195" w:rsidRDefault="00357337" w:rsidP="00C945D9"/>
        </w:tc>
        <w:tc>
          <w:tcPr>
            <w:tcW w:w="2686" w:type="dxa"/>
          </w:tcPr>
          <w:p w14:paraId="1EB25739" w14:textId="77777777" w:rsidR="00357337" w:rsidRPr="00BC5195" w:rsidRDefault="00357337" w:rsidP="00C945D9"/>
        </w:tc>
        <w:tc>
          <w:tcPr>
            <w:tcW w:w="2090" w:type="dxa"/>
          </w:tcPr>
          <w:p w14:paraId="3AC8FA4D" w14:textId="77777777" w:rsidR="00357337" w:rsidRPr="00BC5195" w:rsidRDefault="00357337" w:rsidP="00C945D9"/>
        </w:tc>
        <w:tc>
          <w:tcPr>
            <w:tcW w:w="2861" w:type="dxa"/>
          </w:tcPr>
          <w:p w14:paraId="4B373895" w14:textId="77777777" w:rsidR="00357337" w:rsidRPr="00BC5195" w:rsidRDefault="00357337" w:rsidP="00C945D9"/>
        </w:tc>
        <w:tc>
          <w:tcPr>
            <w:tcW w:w="992" w:type="dxa"/>
          </w:tcPr>
          <w:p w14:paraId="20829974" w14:textId="77777777" w:rsidR="00357337" w:rsidRPr="00212F5C" w:rsidRDefault="00357337" w:rsidP="00C945D9"/>
        </w:tc>
      </w:tr>
      <w:tr w:rsidR="00357337" w:rsidRPr="00BC5195" w14:paraId="0B455AA1" w14:textId="77777777" w:rsidTr="00C945D9">
        <w:tc>
          <w:tcPr>
            <w:tcW w:w="2657" w:type="dxa"/>
          </w:tcPr>
          <w:p w14:paraId="576182F1" w14:textId="1BEF4B66" w:rsidR="00357337" w:rsidRDefault="00357337" w:rsidP="002C728B">
            <w:pPr>
              <w:ind w:firstLine="35"/>
            </w:pPr>
            <w:proofErr w:type="spellStart"/>
            <w:r>
              <w:t>kforex</w:t>
            </w:r>
            <w:proofErr w:type="spellEnd"/>
          </w:p>
        </w:tc>
        <w:tc>
          <w:tcPr>
            <w:tcW w:w="3735" w:type="dxa"/>
          </w:tcPr>
          <w:p w14:paraId="52E94EFC" w14:textId="77777777" w:rsidR="00357337" w:rsidRPr="00BC5195" w:rsidRDefault="00357337" w:rsidP="00C945D9"/>
        </w:tc>
        <w:tc>
          <w:tcPr>
            <w:tcW w:w="2686" w:type="dxa"/>
          </w:tcPr>
          <w:p w14:paraId="5B8807EA" w14:textId="77777777" w:rsidR="00357337" w:rsidRPr="00BC5195" w:rsidRDefault="00357337" w:rsidP="00C945D9"/>
        </w:tc>
        <w:tc>
          <w:tcPr>
            <w:tcW w:w="2090" w:type="dxa"/>
          </w:tcPr>
          <w:p w14:paraId="0CA48B34" w14:textId="77777777" w:rsidR="00357337" w:rsidRPr="00BC5195" w:rsidRDefault="00357337" w:rsidP="00C945D9"/>
        </w:tc>
        <w:tc>
          <w:tcPr>
            <w:tcW w:w="2861" w:type="dxa"/>
          </w:tcPr>
          <w:p w14:paraId="1F7D12A6" w14:textId="77777777" w:rsidR="00357337" w:rsidRPr="00BC5195" w:rsidRDefault="00357337" w:rsidP="00C945D9"/>
        </w:tc>
        <w:tc>
          <w:tcPr>
            <w:tcW w:w="992" w:type="dxa"/>
          </w:tcPr>
          <w:p w14:paraId="1C412C18" w14:textId="77777777" w:rsidR="00357337" w:rsidRPr="00212F5C" w:rsidRDefault="00357337" w:rsidP="00C945D9"/>
        </w:tc>
      </w:tr>
      <w:tr w:rsidR="00357337" w:rsidRPr="00BC5195" w14:paraId="198AED04" w14:textId="77777777" w:rsidTr="00C945D9">
        <w:tc>
          <w:tcPr>
            <w:tcW w:w="2657" w:type="dxa"/>
          </w:tcPr>
          <w:p w14:paraId="6A9789F5" w14:textId="15AD320C" w:rsidR="00357337" w:rsidRDefault="00357337" w:rsidP="002C728B">
            <w:pPr>
              <w:ind w:firstLine="35"/>
            </w:pPr>
            <w:proofErr w:type="spellStart"/>
            <w:r>
              <w:t>krecex</w:t>
            </w:r>
            <w:proofErr w:type="spellEnd"/>
          </w:p>
        </w:tc>
        <w:tc>
          <w:tcPr>
            <w:tcW w:w="3735" w:type="dxa"/>
          </w:tcPr>
          <w:p w14:paraId="5294710B" w14:textId="77777777" w:rsidR="00357337" w:rsidRPr="00BC5195" w:rsidRDefault="00357337" w:rsidP="00C945D9"/>
        </w:tc>
        <w:tc>
          <w:tcPr>
            <w:tcW w:w="2686" w:type="dxa"/>
          </w:tcPr>
          <w:p w14:paraId="23C18233" w14:textId="77777777" w:rsidR="00357337" w:rsidRPr="00BC5195" w:rsidRDefault="00357337" w:rsidP="00C945D9"/>
        </w:tc>
        <w:tc>
          <w:tcPr>
            <w:tcW w:w="2090" w:type="dxa"/>
          </w:tcPr>
          <w:p w14:paraId="51AC91C7" w14:textId="77777777" w:rsidR="00357337" w:rsidRPr="00BC5195" w:rsidRDefault="00357337" w:rsidP="00C945D9"/>
        </w:tc>
        <w:tc>
          <w:tcPr>
            <w:tcW w:w="2861" w:type="dxa"/>
          </w:tcPr>
          <w:p w14:paraId="6461626C" w14:textId="77777777" w:rsidR="00357337" w:rsidRPr="00BC5195" w:rsidRDefault="00357337" w:rsidP="00C945D9"/>
        </w:tc>
        <w:tc>
          <w:tcPr>
            <w:tcW w:w="992" w:type="dxa"/>
          </w:tcPr>
          <w:p w14:paraId="0709AEFE" w14:textId="77777777" w:rsidR="00357337" w:rsidRPr="00212F5C" w:rsidRDefault="00357337" w:rsidP="00C945D9"/>
        </w:tc>
      </w:tr>
    </w:tbl>
    <w:p w14:paraId="10DE0018" w14:textId="77777777" w:rsidR="002C728B" w:rsidRDefault="002C728B"/>
    <w:sectPr w:rsidR="002C728B" w:rsidSect="00D2147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zzouzi, Mohammed" w:date="2021-12-01T10:35:00Z" w:initials="AM">
    <w:p w14:paraId="300244CB" w14:textId="040C9350" w:rsidR="00C945D9" w:rsidRDefault="00C945D9">
      <w:pPr>
        <w:pStyle w:val="CommentText"/>
      </w:pPr>
      <w:r>
        <w:rPr>
          <w:rStyle w:val="CommentReference"/>
        </w:rPr>
        <w:annotationRef/>
      </w:r>
      <w:r>
        <w:t>This should be in cm ( as normally the thickness is around 100 nm)</w:t>
      </w:r>
    </w:p>
  </w:comment>
  <w:comment w:id="1" w:author="Azzouzi, Mohammed" w:date="2021-12-01T10:47:00Z" w:initials="AM">
    <w:p w14:paraId="45E1ADEE" w14:textId="77777777" w:rsidR="009004B9" w:rsidRDefault="009004B9">
      <w:pPr>
        <w:pStyle w:val="CommentText"/>
      </w:pPr>
      <w:r>
        <w:rPr>
          <w:rStyle w:val="CommentReference"/>
        </w:rPr>
        <w:annotationRef/>
      </w:r>
      <w:r>
        <w:t xml:space="preserve">Not used in the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cannot remember what it is used for. </w:t>
      </w:r>
    </w:p>
    <w:p w14:paraId="5C9DD890" w14:textId="464A5A83" w:rsidR="009004B9" w:rsidRDefault="009004B9">
      <w:pPr>
        <w:pStyle w:val="CommentText"/>
      </w:pPr>
      <w:r>
        <w:t xml:space="preserve">If you take it out it does not change anything, </w:t>
      </w:r>
    </w:p>
  </w:comment>
  <w:comment w:id="2" w:author="Azzouzi, Mohammed" w:date="2021-12-01T10:49:00Z" w:initials="AM">
    <w:p w14:paraId="2D7F294F" w14:textId="734C8DE3" w:rsidR="009004B9" w:rsidRDefault="009004B9">
      <w:pPr>
        <w:pStyle w:val="CommentText"/>
      </w:pPr>
      <w:r>
        <w:rPr>
          <w:rStyle w:val="CommentReference"/>
        </w:rPr>
        <w:annotationRef/>
      </w:r>
      <w:r>
        <w:t xml:space="preserve">Energy </w:t>
      </w:r>
      <w:proofErr w:type="spellStart"/>
      <w:r>
        <w:t>disctribution</w:t>
      </w:r>
      <w:proofErr w:type="spellEnd"/>
      <w:r>
        <w:t xml:space="preserve"> used for the simulation of the luminescence spectra. </w:t>
      </w:r>
    </w:p>
  </w:comment>
  <w:comment w:id="3" w:author="Azzouzi, Mohammed" w:date="2021-12-01T10:39:00Z" w:initials="AM">
    <w:p w14:paraId="029B83E2" w14:textId="77777777" w:rsidR="00C945D9" w:rsidRDefault="00C945D9">
      <w:pPr>
        <w:pStyle w:val="CommentText"/>
      </w:pPr>
      <w:r>
        <w:rPr>
          <w:rStyle w:val="CommentReference"/>
        </w:rPr>
        <w:annotationRef/>
      </w:r>
      <w:r>
        <w:t xml:space="preserve">The point where it is defined: </w:t>
      </w:r>
    </w:p>
    <w:p w14:paraId="632EACC5" w14:textId="77777777" w:rsidR="00C945D9" w:rsidRDefault="00C945D9" w:rsidP="00C94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const.eps0=4*pi*8.85e-12*6.242e+18;</w:t>
      </w:r>
      <w:r>
        <w:rPr>
          <w:rFonts w:ascii="Courier New" w:hAnsi="Courier New" w:cs="Courier New"/>
          <w:color w:val="028009"/>
          <w:sz w:val="26"/>
          <w:szCs w:val="26"/>
        </w:rPr>
        <w:t>%</w:t>
      </w:r>
      <w:proofErr w:type="spellStart"/>
      <w:r>
        <w:rPr>
          <w:rFonts w:ascii="Courier New" w:hAnsi="Courier New" w:cs="Courier New"/>
          <w:color w:val="028009"/>
          <w:sz w:val="26"/>
          <w:szCs w:val="26"/>
        </w:rPr>
        <w:t>vaccum</w:t>
      </w:r>
      <w:proofErr w:type="spellEnd"/>
      <w:r>
        <w:rPr>
          <w:rFonts w:ascii="Courier New" w:hAnsi="Courier New" w:cs="Courier New"/>
          <w:color w:val="028009"/>
          <w:sz w:val="26"/>
          <w:szCs w:val="26"/>
        </w:rPr>
        <w:t xml:space="preserve"> </w:t>
      </w:r>
      <w:proofErr w:type="spellStart"/>
      <w:r>
        <w:rPr>
          <w:rFonts w:ascii="Courier New" w:hAnsi="Courier New" w:cs="Courier New"/>
          <w:color w:val="028009"/>
          <w:sz w:val="26"/>
          <w:szCs w:val="26"/>
        </w:rPr>
        <w:t>permetivity</w:t>
      </w:r>
      <w:proofErr w:type="spellEnd"/>
      <w:r>
        <w:rPr>
          <w:rFonts w:ascii="Courier New" w:hAnsi="Courier New" w:cs="Courier New"/>
          <w:color w:val="028009"/>
          <w:sz w:val="26"/>
          <w:szCs w:val="26"/>
        </w:rPr>
        <w:t xml:space="preserve"> in eV.m-1*4pi</w:t>
      </w:r>
    </w:p>
    <w:p w14:paraId="10A6FB2E" w14:textId="77777777" w:rsidR="00C945D9" w:rsidRDefault="00C945D9" w:rsidP="00C945D9">
      <w:pPr>
        <w:autoSpaceDE w:val="0"/>
        <w:autoSpaceDN w:val="0"/>
        <w:adjustRightInd w:val="0"/>
        <w:spacing w:after="0" w:line="240" w:lineRule="auto"/>
        <w:rPr>
          <w:rFonts w:ascii="Courier New" w:hAnsi="Courier New" w:cs="Courier New"/>
          <w:sz w:val="24"/>
          <w:szCs w:val="24"/>
        </w:rPr>
      </w:pPr>
    </w:p>
    <w:p w14:paraId="70D8B011" w14:textId="77777777" w:rsidR="00C945D9" w:rsidRDefault="00C945D9">
      <w:pPr>
        <w:pStyle w:val="CommentText"/>
      </w:pPr>
      <w:r>
        <w:t>in this case I multiplied the value by 4pi</w:t>
      </w:r>
    </w:p>
    <w:p w14:paraId="1F87CA6C" w14:textId="77777777" w:rsidR="00C945D9" w:rsidRDefault="00C945D9">
      <w:pPr>
        <w:pStyle w:val="CommentText"/>
      </w:pPr>
    </w:p>
    <w:p w14:paraId="717C1823" w14:textId="61817BDC" w:rsidR="00C945D9" w:rsidRDefault="00C945D9">
      <w:pPr>
        <w:pStyle w:val="CommentText"/>
      </w:pPr>
      <w:r>
        <w:t xml:space="preserve">for some reason I used this 4pi*eps0 and defined this as a constant </w:t>
      </w:r>
    </w:p>
  </w:comment>
  <w:comment w:id="4" w:author="Azzouzi, Mohammed" w:date="2021-12-01T10:43:00Z" w:initials="AM">
    <w:p w14:paraId="214E9924" w14:textId="77777777" w:rsidR="00C945D9" w:rsidRDefault="00C945D9">
      <w:pPr>
        <w:pStyle w:val="CommentText"/>
      </w:pPr>
      <w:r>
        <w:rPr>
          <w:rStyle w:val="CommentReference"/>
        </w:rPr>
        <w:annotationRef/>
      </w:r>
      <w:r>
        <w:t>this is the black body radiation :</w:t>
      </w:r>
    </w:p>
    <w:p w14:paraId="74CA93F0" w14:textId="77777777" w:rsidR="00C945D9" w:rsidRDefault="00C945D9" w:rsidP="00C94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const.bb=blackbody(</w:t>
      </w:r>
      <w:proofErr w:type="spellStart"/>
      <w:r>
        <w:rPr>
          <w:rFonts w:ascii="Courier New" w:hAnsi="Courier New" w:cs="Courier New"/>
          <w:color w:val="000000"/>
          <w:sz w:val="26"/>
          <w:szCs w:val="26"/>
        </w:rPr>
        <w:t>const.T,const.Edistribution</w:t>
      </w:r>
      <w:proofErr w:type="spellEnd"/>
      <w:r>
        <w:rPr>
          <w:rFonts w:ascii="Courier New" w:hAnsi="Courier New" w:cs="Courier New"/>
          <w:color w:val="000000"/>
          <w:sz w:val="26"/>
          <w:szCs w:val="26"/>
        </w:rPr>
        <w:t>);</w:t>
      </w:r>
      <w:r>
        <w:rPr>
          <w:rFonts w:ascii="Courier New" w:hAnsi="Courier New" w:cs="Courier New"/>
          <w:color w:val="028009"/>
          <w:sz w:val="26"/>
          <w:szCs w:val="26"/>
        </w:rPr>
        <w:t>%black body in units mA/cm^2/eV</w:t>
      </w:r>
    </w:p>
    <w:p w14:paraId="3F79A16E" w14:textId="3497095A" w:rsidR="00C945D9" w:rsidRDefault="00C945D9">
      <w:pPr>
        <w:pStyle w:val="CommentText"/>
      </w:pPr>
    </w:p>
  </w:comment>
  <w:comment w:id="5" w:author="Azzouzi, Mohammed" w:date="2021-12-01T10:44:00Z" w:initials="AM">
    <w:p w14:paraId="4424DCA4" w14:textId="77777777" w:rsidR="00C945D9" w:rsidRDefault="00C945D9">
      <w:pPr>
        <w:pStyle w:val="CommentText"/>
      </w:pPr>
      <w:r>
        <w:rPr>
          <w:rStyle w:val="CommentReference"/>
        </w:rPr>
        <w:annotationRef/>
      </w:r>
      <w:r>
        <w:t xml:space="preserve">this would have units of eV, </w:t>
      </w:r>
      <w:r w:rsidR="009004B9">
        <w:t xml:space="preserve">I only used it to avoid the case where exp(-e/kt) would be too low to reach 0 from the calculation. </w:t>
      </w:r>
    </w:p>
    <w:p w14:paraId="2AEC991B" w14:textId="504362B4" w:rsidR="009004B9" w:rsidRDefault="009004B9">
      <w:pPr>
        <w:pStyle w:val="CommentText"/>
      </w:pPr>
      <w:r>
        <w:t>I have taken it out in the new version</w:t>
      </w:r>
    </w:p>
  </w:comment>
  <w:comment w:id="6" w:author="Azzouzi, Mohammed" w:date="2021-12-01T10:57:00Z" w:initials="AM">
    <w:p w14:paraId="62FD7F1B" w14:textId="2390C6A1" w:rsidR="00715205" w:rsidRDefault="00715205">
      <w:pPr>
        <w:pStyle w:val="CommentText"/>
      </w:pPr>
      <w:r>
        <w:rPr>
          <w:rStyle w:val="CommentReference"/>
        </w:rPr>
        <w:annotationRef/>
      </w:r>
      <w:r>
        <w:t xml:space="preserve">The one at the top is just if you want to look over different cases, </w:t>
      </w:r>
    </w:p>
  </w:comment>
  <w:comment w:id="7" w:author="Azzouzi, Mohammed" w:date="2021-12-01T10:50:00Z" w:initials="AM">
    <w:p w14:paraId="5AEC3D5E" w14:textId="1F4F56D8" w:rsidR="009004B9" w:rsidRDefault="009004B9">
      <w:pPr>
        <w:pStyle w:val="CommentText"/>
      </w:pPr>
      <w:r>
        <w:rPr>
          <w:rStyle w:val="CommentReference"/>
        </w:rPr>
        <w:annotationRef/>
      </w:r>
      <w:r>
        <w:t xml:space="preserve">This should be in meter, I </w:t>
      </w:r>
      <w:r w:rsidR="00715205">
        <w:t xml:space="preserve">have changed the definition of the size of exciton site to use the density of exciton state in the active layer. </w:t>
      </w:r>
    </w:p>
  </w:comment>
  <w:comment w:id="8" w:author="Azzouzi, Mohammed" w:date="2021-12-01T10:56:00Z" w:initials="AM">
    <w:p w14:paraId="10571A59" w14:textId="007D539E" w:rsidR="00715205" w:rsidRDefault="00715205">
      <w:pPr>
        <w:pStyle w:val="CommentText"/>
      </w:pPr>
      <w:r>
        <w:rPr>
          <w:rStyle w:val="CommentReference"/>
        </w:rPr>
        <w:annotationRef/>
      </w:r>
      <w:r>
        <w:t xml:space="preserve">Yes it is the refractive index, just did not want to keep n alone ( could be confusing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9" w:author="Azzouzi, Mohammed" w:date="2021-12-01T10:56:00Z" w:initials="AM">
    <w:p w14:paraId="41C36094" w14:textId="2A0EAEDD" w:rsidR="00715205" w:rsidRDefault="00715205">
      <w:pPr>
        <w:pStyle w:val="CommentText"/>
      </w:pPr>
      <w:r>
        <w:rPr>
          <w:rStyle w:val="CommentReference"/>
        </w:rPr>
        <w:annotationRef/>
      </w:r>
      <w:r>
        <w:t xml:space="preserve">This is the ratio of CT to exciton states, and should be unitless, </w:t>
      </w:r>
    </w:p>
  </w:comment>
  <w:comment w:id="10" w:author="Azzouzi, Mohammed" w:date="2021-12-01T10:58:00Z" w:initials="AM">
    <w:p w14:paraId="0420DD77" w14:textId="4B57AF20" w:rsidR="00715205" w:rsidRDefault="00715205">
      <w:pPr>
        <w:pStyle w:val="CommentText"/>
      </w:pPr>
      <w:r>
        <w:rPr>
          <w:rStyle w:val="CommentReference"/>
        </w:rPr>
        <w:annotationRef/>
      </w:r>
      <w:r>
        <w:t xml:space="preserve">In other word the maximum </w:t>
      </w:r>
      <w:proofErr w:type="spellStart"/>
      <w:r>
        <w:t>Jsc</w:t>
      </w:r>
      <w:proofErr w:type="spellEnd"/>
      <w:r>
        <w:t xml:space="preserve"> if </w:t>
      </w:r>
      <w:proofErr w:type="spellStart"/>
      <w:r>
        <w:t>their</w:t>
      </w:r>
      <w:proofErr w:type="spellEnd"/>
      <w:r>
        <w:t xml:space="preserve"> was no excess losses due to recombination of dissociation. </w:t>
      </w:r>
    </w:p>
  </w:comment>
  <w:comment w:id="11" w:author="Azzouzi, Mohammed" w:date="2021-12-01T10:58:00Z" w:initials="AM">
    <w:p w14:paraId="1753DE44" w14:textId="77777777" w:rsidR="00715205" w:rsidRDefault="00715205">
      <w:pPr>
        <w:pStyle w:val="CommentText"/>
      </w:pPr>
      <w:r>
        <w:rPr>
          <w:rStyle w:val="CommentReference"/>
        </w:rPr>
        <w:annotationRef/>
      </w:r>
      <w:proofErr w:type="spellStart"/>
      <w:r>
        <w:t>Absorbtivity</w:t>
      </w:r>
      <w:proofErr w:type="spellEnd"/>
      <w:r>
        <w:t xml:space="preserve"> of the film ( would be similar to the IQE of the device) </w:t>
      </w:r>
    </w:p>
    <w:p w14:paraId="50337C5E" w14:textId="77777777" w:rsidR="00715205" w:rsidRDefault="00715205">
      <w:pPr>
        <w:pStyle w:val="CommentText"/>
      </w:pPr>
      <w:r>
        <w:t>Defined in the PRX paper equation 18</w:t>
      </w:r>
    </w:p>
    <w:p w14:paraId="7DE64E31" w14:textId="173ECDD9" w:rsidR="001664D1" w:rsidRDefault="001664D1">
      <w:pPr>
        <w:pStyle w:val="CommentText"/>
      </w:pPr>
      <w:r>
        <w:t xml:space="preserve">The LJ here refers to </w:t>
      </w:r>
      <w:proofErr w:type="spellStart"/>
      <w:r>
        <w:t>levish</w:t>
      </w:r>
      <w:proofErr w:type="spellEnd"/>
      <w:r>
        <w:t xml:space="preserve"> </w:t>
      </w:r>
      <w:proofErr w:type="spellStart"/>
      <w:r>
        <w:t>jortner</w:t>
      </w:r>
      <w:proofErr w:type="spellEnd"/>
      <w:r>
        <w:t xml:space="preserve"> as in the method used to calculate it . </w:t>
      </w:r>
    </w:p>
  </w:comment>
  <w:comment w:id="12" w:author="Azzouzi, Mohammed" w:date="2021-12-01T10:59:00Z" w:initials="AM">
    <w:p w14:paraId="5E23F561" w14:textId="1B554CDC" w:rsidR="00715205" w:rsidRDefault="00715205">
      <w:pPr>
        <w:pStyle w:val="CommentText"/>
      </w:pPr>
      <w:r>
        <w:rPr>
          <w:rStyle w:val="CommentReference"/>
        </w:rPr>
        <w:annotationRef/>
      </w:r>
      <w:r>
        <w:t>Absorption coefficient and would have units m-1;</w:t>
      </w:r>
    </w:p>
    <w:p w14:paraId="291D7C5B" w14:textId="698E8370" w:rsidR="00715205" w:rsidRDefault="00715205">
      <w:pPr>
        <w:pStyle w:val="CommentText"/>
      </w:pPr>
      <w:r>
        <w:t>Defined in the PRX paper equation 17</w:t>
      </w:r>
    </w:p>
  </w:comment>
  <w:comment w:id="13" w:author="Azzouzi, Mohammed" w:date="2021-12-01T11:02:00Z" w:initials="AM">
    <w:p w14:paraId="3272605A" w14:textId="17321181" w:rsidR="00715205" w:rsidRDefault="00715205">
      <w:pPr>
        <w:pStyle w:val="CommentText"/>
      </w:pPr>
      <w:r>
        <w:rPr>
          <w:rStyle w:val="CommentReference"/>
        </w:rPr>
        <w:annotationRef/>
      </w:r>
      <w:r>
        <w:t>This is the IQE_LED defined in equation 5 of the PRX</w:t>
      </w:r>
    </w:p>
  </w:comment>
  <w:comment w:id="14" w:author="Azzouzi, Mohammed" w:date="2021-12-01T11:03:00Z" w:initials="AM">
    <w:p w14:paraId="76D641D9" w14:textId="70ECCB22" w:rsidR="00715205" w:rsidRDefault="00715205">
      <w:pPr>
        <w:pStyle w:val="CommentText"/>
      </w:pPr>
      <w:r>
        <w:rPr>
          <w:rStyle w:val="CommentReference"/>
        </w:rPr>
        <w:annotationRef/>
      </w:r>
      <w:r>
        <w:t>This is the Q_LED defined in equation 4 of the PRX</w:t>
      </w:r>
    </w:p>
  </w:comment>
  <w:comment w:id="15" w:author="Azzouzi, Mohammed" w:date="2021-12-01T11:05:00Z" w:initials="AM">
    <w:p w14:paraId="4739D5E8" w14:textId="1EEC58B7" w:rsidR="00715205" w:rsidRDefault="00715205">
      <w:pPr>
        <w:pStyle w:val="CommentText"/>
      </w:pPr>
      <w:r>
        <w:rPr>
          <w:rStyle w:val="CommentReference"/>
        </w:rPr>
        <w:annotationRef/>
      </w:r>
      <w:r>
        <w:t xml:space="preserve">This is the </w:t>
      </w:r>
      <w:proofErr w:type="spellStart"/>
      <w:r>
        <w:t>non radiative</w:t>
      </w:r>
      <w:proofErr w:type="spellEnd"/>
      <w:r>
        <w:t xml:space="preserve"> volage losses as calculated using the equation in the PRX</w:t>
      </w:r>
    </w:p>
  </w:comment>
  <w:comment w:id="16" w:author="Azzouzi, Mohammed" w:date="2021-12-01T11:06:00Z" w:initials="AM">
    <w:p w14:paraId="043FC513" w14:textId="78965295" w:rsidR="001664D1" w:rsidRDefault="001664D1">
      <w:pPr>
        <w:pStyle w:val="CommentText"/>
      </w:pPr>
      <w:r>
        <w:rPr>
          <w:rStyle w:val="CommentReference"/>
        </w:rPr>
        <w:annotationRef/>
      </w:r>
      <w:r>
        <w:t>This is fine see the comment above</w:t>
      </w:r>
    </w:p>
  </w:comment>
  <w:comment w:id="17" w:author="Azzouzi, Mohammed" w:date="2021-12-01T11:06:00Z" w:initials="AM">
    <w:p w14:paraId="39EB0D9F" w14:textId="0871F52E" w:rsidR="001664D1" w:rsidRDefault="001664D1">
      <w:pPr>
        <w:pStyle w:val="CommentText"/>
      </w:pPr>
      <w:r>
        <w:rPr>
          <w:rStyle w:val="CommentReference"/>
        </w:rPr>
        <w:annotationRef/>
      </w:r>
      <w:r>
        <w:t xml:space="preserve">This is in unit of sun equivalent. </w:t>
      </w:r>
    </w:p>
  </w:comment>
  <w:comment w:id="18" w:author="Azzouzi, Mohammed" w:date="2021-12-01T11:10:00Z" w:initials="AM">
    <w:p w14:paraId="6E3B9C4A" w14:textId="3765DDF9" w:rsidR="001664D1" w:rsidRDefault="001664D1">
      <w:pPr>
        <w:pStyle w:val="CommentText"/>
      </w:pPr>
      <w:r>
        <w:rPr>
          <w:rStyle w:val="CommentReference"/>
        </w:rPr>
        <w:annotationRef/>
      </w:r>
      <w:r>
        <w:t>yes</w:t>
      </w:r>
    </w:p>
  </w:comment>
  <w:comment w:id="19" w:author="Azzouzi, Mohammed" w:date="2021-12-01T11:08:00Z" w:initials="AM">
    <w:p w14:paraId="268D64F9" w14:textId="77777777" w:rsidR="001664D1" w:rsidRDefault="001664D1">
      <w:pPr>
        <w:pStyle w:val="CommentText"/>
      </w:pPr>
      <w:r>
        <w:rPr>
          <w:rStyle w:val="CommentReference"/>
        </w:rPr>
        <w:annotationRef/>
      </w:r>
      <w:r>
        <w:t xml:space="preserve">This one is recalculated based on the absorption of the device: </w:t>
      </w:r>
    </w:p>
    <w:p w14:paraId="4FD8CA75" w14:textId="77777777" w:rsidR="001664D1" w:rsidRDefault="001664D1" w:rsidP="001664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DP.light_properties.Genstrength</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Prec.results.Jscrad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tickness</w:t>
      </w:r>
      <w:proofErr w:type="spellEnd"/>
      <w:r>
        <w:rPr>
          <w:rFonts w:ascii="Courier New" w:hAnsi="Courier New" w:cs="Courier New"/>
          <w:color w:val="000000"/>
          <w:sz w:val="26"/>
          <w:szCs w:val="26"/>
        </w:rPr>
        <w:t>/q/1e3;</w:t>
      </w:r>
      <w:r>
        <w:rPr>
          <w:rFonts w:ascii="Courier New" w:hAnsi="Courier New" w:cs="Courier New"/>
          <w:color w:val="028009"/>
          <w:sz w:val="26"/>
          <w:szCs w:val="26"/>
        </w:rPr>
        <w:t>%for uniform generation in cm-3 one sun equivalent</w:t>
      </w:r>
    </w:p>
    <w:p w14:paraId="4ADBD307" w14:textId="77777777" w:rsidR="001664D1" w:rsidRDefault="001664D1" w:rsidP="001664D1">
      <w:pPr>
        <w:autoSpaceDE w:val="0"/>
        <w:autoSpaceDN w:val="0"/>
        <w:adjustRightInd w:val="0"/>
        <w:spacing w:after="0" w:line="240" w:lineRule="auto"/>
        <w:rPr>
          <w:rFonts w:ascii="Courier New" w:hAnsi="Courier New" w:cs="Courier New"/>
          <w:sz w:val="24"/>
          <w:szCs w:val="24"/>
        </w:rPr>
      </w:pPr>
    </w:p>
    <w:p w14:paraId="16D7900C" w14:textId="340B0A0D" w:rsidR="001664D1" w:rsidRDefault="001664D1">
      <w:pPr>
        <w:pStyle w:val="CommentText"/>
      </w:pPr>
    </w:p>
  </w:comment>
  <w:comment w:id="20" w:author="Azzouzi, Mohammed" w:date="2021-12-01T11:11:00Z" w:initials="AM">
    <w:p w14:paraId="6F04C008" w14:textId="77777777" w:rsidR="001664D1" w:rsidRDefault="001664D1">
      <w:pPr>
        <w:pStyle w:val="CommentText"/>
      </w:pPr>
      <w:r>
        <w:rPr>
          <w:rStyle w:val="CommentReference"/>
        </w:rPr>
        <w:annotationRef/>
      </w:r>
      <w:r>
        <w:t xml:space="preserve">Check the definition of </w:t>
      </w:r>
      <w:proofErr w:type="spellStart"/>
      <w:r>
        <w:t>emesh</w:t>
      </w:r>
      <w:proofErr w:type="spellEnd"/>
      <w:r>
        <w:t xml:space="preserve"> in the </w:t>
      </w:r>
      <w:proofErr w:type="spellStart"/>
      <w:r>
        <w:t>deviceparams</w:t>
      </w:r>
      <w:proofErr w:type="spellEnd"/>
      <w:r>
        <w:t xml:space="preserve"> class : </w:t>
      </w:r>
    </w:p>
    <w:p w14:paraId="74F6258F" w14:textId="77777777" w:rsidR="001664D1" w:rsidRDefault="001664D1" w:rsidP="001664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DP=</w:t>
      </w:r>
      <w:proofErr w:type="spellStart"/>
      <w:r>
        <w:rPr>
          <w:rFonts w:ascii="Courier New" w:hAnsi="Courier New" w:cs="Courier New"/>
          <w:color w:val="000000"/>
          <w:sz w:val="26"/>
          <w:szCs w:val="26"/>
        </w:rPr>
        <w:t>Timemesh</w:t>
      </w:r>
      <w:proofErr w:type="spellEnd"/>
      <w:r>
        <w:rPr>
          <w:rFonts w:ascii="Courier New" w:hAnsi="Courier New" w:cs="Courier New"/>
          <w:color w:val="000000"/>
          <w:sz w:val="26"/>
          <w:szCs w:val="26"/>
        </w:rPr>
        <w:t xml:space="preserve">(DP) </w:t>
      </w:r>
    </w:p>
    <w:p w14:paraId="5A016D13" w14:textId="75D1E8C1" w:rsidR="001664D1" w:rsidRDefault="001664D1">
      <w:pPr>
        <w:pStyle w:val="CommentText"/>
      </w:pPr>
      <w:r>
        <w:t xml:space="preserve">I experimented with different </w:t>
      </w:r>
      <w:proofErr w:type="spellStart"/>
      <w:r>
        <w:t>timemesh</w:t>
      </w:r>
      <w:proofErr w:type="spellEnd"/>
      <w:r>
        <w:t xml:space="preserve"> either linear or </w:t>
      </w:r>
      <w:proofErr w:type="spellStart"/>
      <w:r>
        <w:t>logspaced</w:t>
      </w:r>
      <w:proofErr w:type="spellEnd"/>
      <w:r>
        <w:t xml:space="preserve"> at the beginning and linear afterward with a </w:t>
      </w:r>
      <w:proofErr w:type="spellStart"/>
      <w:r>
        <w:t>logspacing</w:t>
      </w:r>
      <w:proofErr w:type="spellEnd"/>
      <w:r>
        <w:t xml:space="preserve"> in the places where I introduce a pulse of light. </w:t>
      </w:r>
    </w:p>
  </w:comment>
  <w:comment w:id="21" w:author="Azzouzi, Mohammed" w:date="2021-12-01T11:13:00Z" w:initials="AM">
    <w:p w14:paraId="10DB2615" w14:textId="4276074A" w:rsidR="001664D1" w:rsidRDefault="001664D1">
      <w:pPr>
        <w:pStyle w:val="CommentText"/>
      </w:pPr>
      <w:r>
        <w:rPr>
          <w:rStyle w:val="CommentReference"/>
        </w:rPr>
        <w:annotationRef/>
      </w:r>
      <w:r>
        <w:t>This would be in second</w:t>
      </w:r>
    </w:p>
  </w:comment>
  <w:comment w:id="22" w:author="Azzouzi, Mohammed" w:date="2021-12-01T11:13:00Z" w:initials="AM">
    <w:p w14:paraId="4502785A" w14:textId="0903547B" w:rsidR="001664D1" w:rsidRDefault="001664D1">
      <w:pPr>
        <w:pStyle w:val="CommentText"/>
      </w:pPr>
      <w:r>
        <w:rPr>
          <w:rStyle w:val="CommentReference"/>
        </w:rPr>
        <w:annotationRef/>
      </w:r>
      <w:r>
        <w:t>second</w:t>
      </w:r>
    </w:p>
  </w:comment>
  <w:comment w:id="23" w:author="Azzouzi, Mohammed" w:date="2021-12-01T11:13:00Z" w:initials="AM">
    <w:p w14:paraId="5FCCA136" w14:textId="695462BA" w:rsidR="001664D1" w:rsidRDefault="001664D1">
      <w:pPr>
        <w:pStyle w:val="CommentText"/>
      </w:pPr>
      <w:r>
        <w:rPr>
          <w:rStyle w:val="CommentReference"/>
        </w:rPr>
        <w:annotationRef/>
      </w:r>
      <w:r>
        <w:t xml:space="preserve">I change that depending on the experiment check the different functions in device class. </w:t>
      </w:r>
    </w:p>
  </w:comment>
  <w:comment w:id="24" w:author="Azzouzi, Mohammed" w:date="2021-12-01T11:18:00Z" w:initials="AM">
    <w:p w14:paraId="55AD5111" w14:textId="0DCAF704" w:rsidR="00F24FE5" w:rsidRDefault="00F24FE5">
      <w:pPr>
        <w:pStyle w:val="CommentText"/>
      </w:pPr>
      <w:r>
        <w:rPr>
          <w:rStyle w:val="CommentReference"/>
        </w:rPr>
        <w:annotationRef/>
      </w:r>
      <w:r>
        <w:t xml:space="preserve">Dielectric of constant of the layer ( it would be </w:t>
      </w:r>
      <w:proofErr w:type="spellStart"/>
      <w:r>
        <w:t>epp</w:t>
      </w:r>
      <w:proofErr w:type="spellEnd"/>
      <w:r>
        <w:t xml:space="preserve"> from the excel * epp0 )</w:t>
      </w:r>
    </w:p>
  </w:comment>
  <w:comment w:id="25" w:author="Azzouzi, Mohammed" w:date="2021-12-01T11:19:00Z" w:initials="AM">
    <w:p w14:paraId="22B1A7A8" w14:textId="024AEC6D" w:rsidR="00F24FE5" w:rsidRDefault="00F24FE5">
      <w:pPr>
        <w:pStyle w:val="CommentText"/>
      </w:pPr>
      <w:r>
        <w:rPr>
          <w:rStyle w:val="CommentReference"/>
        </w:rPr>
        <w:annotationRef/>
      </w:r>
      <w:r>
        <w:t>Those are all in eV</w:t>
      </w:r>
    </w:p>
  </w:comment>
  <w:comment w:id="26" w:author="Azzouzi, Mohammed" w:date="2021-12-01T11:20:00Z" w:initials="AM">
    <w:p w14:paraId="0F5CC347" w14:textId="4BE2F1C2" w:rsidR="00F24FE5" w:rsidRDefault="00F24FE5">
      <w:pPr>
        <w:pStyle w:val="CommentText"/>
      </w:pPr>
      <w:r>
        <w:rPr>
          <w:rStyle w:val="CommentReference"/>
        </w:rPr>
        <w:annotationRef/>
      </w:r>
      <w:r>
        <w:t xml:space="preserve">In cm-3 and they are the density of states at the conduction and valence band respectively. </w:t>
      </w:r>
    </w:p>
  </w:comment>
  <w:comment w:id="27" w:author="Azzouzi, Mohammed" w:date="2021-12-01T11:16:00Z" w:initials="AM">
    <w:p w14:paraId="7CD0C131" w14:textId="77777777" w:rsidR="00F24FE5" w:rsidRDefault="00F24FE5">
      <w:pPr>
        <w:pStyle w:val="CommentText"/>
      </w:pPr>
      <w:r>
        <w:rPr>
          <w:rStyle w:val="CommentReference"/>
        </w:rPr>
        <w:annotationRef/>
      </w:r>
      <w:r>
        <w:t xml:space="preserve">This is the mobility you import from the excel , the one below can be modified, in </w:t>
      </w:r>
      <w:proofErr w:type="spellStart"/>
      <w:r>
        <w:t>somecase</w:t>
      </w:r>
      <w:proofErr w:type="spellEnd"/>
      <w:r>
        <w:t xml:space="preserve"> to get the initial solution faster we turn off the mobility of the layer. </w:t>
      </w:r>
    </w:p>
    <w:p w14:paraId="12308CC5" w14:textId="77777777" w:rsidR="00F24FE5" w:rsidRDefault="00F24FE5">
      <w:pPr>
        <w:pStyle w:val="CommentText"/>
      </w:pPr>
    </w:p>
    <w:p w14:paraId="597374C4"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DP.Experiment_prop.mobset</w:t>
      </w:r>
      <w:proofErr w:type="spellEnd"/>
      <w:r>
        <w:rPr>
          <w:rFonts w:ascii="Courier New" w:hAnsi="Courier New" w:cs="Courier New"/>
          <w:color w:val="000000"/>
          <w:sz w:val="26"/>
          <w:szCs w:val="26"/>
        </w:rPr>
        <w:t xml:space="preserve"> == 0</w:t>
      </w:r>
    </w:p>
    <w:p w14:paraId="3D53607D"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A97AB8"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DP.Layers</w:t>
      </w:r>
      <w:proofErr w:type="spellEnd"/>
      <w:r>
        <w:rPr>
          <w:rFonts w:ascii="Courier New" w:hAnsi="Courier New" w:cs="Courier New"/>
          <w:color w:val="000000"/>
          <w:sz w:val="26"/>
          <w:szCs w:val="26"/>
        </w:rPr>
        <w:t>{ii}.</w:t>
      </w:r>
      <w:proofErr w:type="spellStart"/>
      <w:r>
        <w:rPr>
          <w:rFonts w:ascii="Courier New" w:hAnsi="Courier New" w:cs="Courier New"/>
          <w:color w:val="000000"/>
          <w:sz w:val="26"/>
          <w:szCs w:val="26"/>
        </w:rPr>
        <w:t>mue</w:t>
      </w:r>
      <w:proofErr w:type="spellEnd"/>
      <w:r>
        <w:rPr>
          <w:rFonts w:ascii="Courier New" w:hAnsi="Courier New" w:cs="Courier New"/>
          <w:color w:val="000000"/>
          <w:sz w:val="26"/>
          <w:szCs w:val="26"/>
        </w:rPr>
        <w:t xml:space="preserve"> = 0;     </w:t>
      </w:r>
      <w:r>
        <w:rPr>
          <w:rFonts w:ascii="Courier New" w:hAnsi="Courier New" w:cs="Courier New"/>
          <w:color w:val="028009"/>
          <w:sz w:val="26"/>
          <w:szCs w:val="26"/>
        </w:rPr>
        <w:t>% electron mobility</w:t>
      </w:r>
    </w:p>
    <w:p w14:paraId="7AD5C07A"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DP.Layers</w:t>
      </w:r>
      <w:proofErr w:type="spellEnd"/>
      <w:r>
        <w:rPr>
          <w:rFonts w:ascii="Courier New" w:hAnsi="Courier New" w:cs="Courier New"/>
          <w:color w:val="000000"/>
          <w:sz w:val="26"/>
          <w:szCs w:val="26"/>
        </w:rPr>
        <w:t>{ii}.</w:t>
      </w:r>
      <w:proofErr w:type="spellStart"/>
      <w:r>
        <w:rPr>
          <w:rFonts w:ascii="Courier New" w:hAnsi="Courier New" w:cs="Courier New"/>
          <w:color w:val="000000"/>
          <w:sz w:val="26"/>
          <w:szCs w:val="26"/>
        </w:rPr>
        <w:t>mup</w:t>
      </w:r>
      <w:proofErr w:type="spellEnd"/>
      <w:r>
        <w:rPr>
          <w:rFonts w:ascii="Courier New" w:hAnsi="Courier New" w:cs="Courier New"/>
          <w:color w:val="000000"/>
          <w:sz w:val="26"/>
          <w:szCs w:val="26"/>
        </w:rPr>
        <w:t xml:space="preserve"> = 0;     </w:t>
      </w:r>
      <w:r>
        <w:rPr>
          <w:rFonts w:ascii="Courier New" w:hAnsi="Courier New" w:cs="Courier New"/>
          <w:color w:val="028009"/>
          <w:sz w:val="26"/>
          <w:szCs w:val="26"/>
        </w:rPr>
        <w:t>% hole mobility</w:t>
      </w:r>
    </w:p>
    <w:p w14:paraId="75460E24"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w:t>
      </w:r>
    </w:p>
    <w:p w14:paraId="1B9964CE"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DP.Layers</w:t>
      </w:r>
      <w:proofErr w:type="spellEnd"/>
      <w:r>
        <w:rPr>
          <w:rFonts w:ascii="Courier New" w:hAnsi="Courier New" w:cs="Courier New"/>
          <w:color w:val="000000"/>
          <w:sz w:val="26"/>
          <w:szCs w:val="26"/>
        </w:rPr>
        <w:t>{ii}.</w:t>
      </w:r>
      <w:proofErr w:type="spellStart"/>
      <w:r>
        <w:rPr>
          <w:rFonts w:ascii="Courier New" w:hAnsi="Courier New" w:cs="Courier New"/>
          <w:color w:val="000000"/>
          <w:sz w:val="26"/>
          <w:szCs w:val="26"/>
        </w:rPr>
        <w:t>mue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DP.Layers</w:t>
      </w:r>
      <w:proofErr w:type="spellEnd"/>
      <w:r>
        <w:rPr>
          <w:rFonts w:ascii="Courier New" w:hAnsi="Courier New" w:cs="Courier New"/>
          <w:color w:val="000000"/>
          <w:sz w:val="26"/>
          <w:szCs w:val="26"/>
        </w:rPr>
        <w:t>{ii}.</w:t>
      </w:r>
      <w:proofErr w:type="spellStart"/>
      <w:r>
        <w:rPr>
          <w:rFonts w:ascii="Courier New" w:hAnsi="Courier New" w:cs="Courier New"/>
          <w:color w:val="000000"/>
          <w:sz w:val="26"/>
          <w:szCs w:val="26"/>
        </w:rPr>
        <w:t>muee</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 electron mobility</w:t>
      </w:r>
    </w:p>
    <w:p w14:paraId="66BCF1B3"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DP.Layers</w:t>
      </w:r>
      <w:proofErr w:type="spellEnd"/>
      <w:r>
        <w:rPr>
          <w:rFonts w:ascii="Courier New" w:hAnsi="Courier New" w:cs="Courier New"/>
          <w:color w:val="000000"/>
          <w:sz w:val="26"/>
          <w:szCs w:val="26"/>
        </w:rPr>
        <w:t>{ii}.</w:t>
      </w:r>
      <w:proofErr w:type="spellStart"/>
      <w:r>
        <w:rPr>
          <w:rFonts w:ascii="Courier New" w:hAnsi="Courier New" w:cs="Courier New"/>
          <w:color w:val="000000"/>
          <w:sz w:val="26"/>
          <w:szCs w:val="26"/>
        </w:rPr>
        <w:t>mup</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DP.Layers</w:t>
      </w:r>
      <w:proofErr w:type="spellEnd"/>
      <w:r>
        <w:rPr>
          <w:rFonts w:ascii="Courier New" w:hAnsi="Courier New" w:cs="Courier New"/>
          <w:color w:val="000000"/>
          <w:sz w:val="26"/>
          <w:szCs w:val="26"/>
        </w:rPr>
        <w:t>{ii}.</w:t>
      </w:r>
      <w:proofErr w:type="spellStart"/>
      <w:r>
        <w:rPr>
          <w:rFonts w:ascii="Courier New" w:hAnsi="Courier New" w:cs="Courier New"/>
          <w:color w:val="000000"/>
          <w:sz w:val="26"/>
          <w:szCs w:val="26"/>
        </w:rPr>
        <w:t>mupp</w:t>
      </w:r>
      <w:proofErr w:type="spellEnd"/>
      <w:r>
        <w:rPr>
          <w:rFonts w:ascii="Courier New" w:hAnsi="Courier New" w:cs="Courier New"/>
          <w:color w:val="000000"/>
          <w:sz w:val="26"/>
          <w:szCs w:val="26"/>
        </w:rPr>
        <w:t xml:space="preserve">;     </w:t>
      </w:r>
      <w:r>
        <w:rPr>
          <w:rFonts w:ascii="Courier New" w:hAnsi="Courier New" w:cs="Courier New"/>
          <w:color w:val="028009"/>
          <w:sz w:val="26"/>
          <w:szCs w:val="26"/>
        </w:rPr>
        <w:t>% hole mobility</w:t>
      </w:r>
    </w:p>
    <w:p w14:paraId="79914913" w14:textId="77777777" w:rsidR="00F24FE5" w:rsidRDefault="00F24FE5" w:rsidP="00F24F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41B7CD34" w14:textId="6F90699D" w:rsidR="00F24FE5" w:rsidRDefault="00F24FE5">
      <w:pPr>
        <w:pStyle w:val="CommentText"/>
      </w:pPr>
    </w:p>
  </w:comment>
  <w:comment w:id="28" w:author="Azzouzi, Mohammed" w:date="2021-12-01T11:20:00Z" w:initials="AM">
    <w:p w14:paraId="5C6181DB" w14:textId="06823C5C" w:rsidR="00F24FE5" w:rsidRDefault="00F24FE5">
      <w:pPr>
        <w:pStyle w:val="CommentText"/>
      </w:pPr>
      <w:r>
        <w:rPr>
          <w:rStyle w:val="CommentReference"/>
        </w:rPr>
        <w:annotationRef/>
      </w:r>
      <w:r>
        <w:t xml:space="preserve">this one was used in a previous version for the direct bimolecular recombination </w:t>
      </w:r>
    </w:p>
  </w:comment>
  <w:comment w:id="29" w:author="Azzouzi, Mohammed" w:date="2021-12-01T11:21:00Z" w:initials="AM">
    <w:p w14:paraId="4D524870" w14:textId="3B392F1F" w:rsidR="00F24FE5" w:rsidRDefault="00F24FE5">
      <w:pPr>
        <w:pStyle w:val="CommentText"/>
      </w:pPr>
      <w:r>
        <w:rPr>
          <w:rStyle w:val="CommentReference"/>
        </w:rPr>
        <w:annotationRef/>
      </w:r>
      <w:r>
        <w:t xml:space="preserve">this are used for the SRH recombination and are, the recombination rate of electron and holes respectively, the </w:t>
      </w:r>
      <w:proofErr w:type="spellStart"/>
      <w:r>
        <w:t>Ete</w:t>
      </w:r>
      <w:proofErr w:type="spellEnd"/>
      <w:r>
        <w:t xml:space="preserve"> and Eth are for the energy of the trap state for electron and the energy of trap states for holes. </w:t>
      </w:r>
    </w:p>
  </w:comment>
  <w:comment w:id="30" w:author="Azzouzi, Mohammed" w:date="2021-12-01T11:22:00Z" w:initials="AM">
    <w:p w14:paraId="1BD1831E" w14:textId="6BDE882C" w:rsidR="00F24FE5" w:rsidRDefault="00F24FE5">
      <w:pPr>
        <w:pStyle w:val="CommentText"/>
      </w:pPr>
      <w:r>
        <w:rPr>
          <w:rStyle w:val="CommentReference"/>
        </w:rPr>
        <w:annotationRef/>
      </w:r>
      <w:r>
        <w:t>This is the density of trap state ( acceptor and donor) in units cm-3</w:t>
      </w:r>
    </w:p>
  </w:comment>
  <w:comment w:id="31" w:author="Azzouzi, Mohammed" w:date="2021-12-01T11:15:00Z" w:initials="AM">
    <w:p w14:paraId="355BF730" w14:textId="0F5282BF" w:rsidR="001664D1" w:rsidRDefault="001664D1">
      <w:pPr>
        <w:pStyle w:val="CommentText"/>
      </w:pPr>
      <w:r>
        <w:rPr>
          <w:rStyle w:val="CommentReference"/>
        </w:rPr>
        <w:annotationRef/>
      </w:r>
      <w:r>
        <w:t xml:space="preserve">Yes cm </w:t>
      </w:r>
    </w:p>
  </w:comment>
  <w:comment w:id="32" w:author="Azzouzi, Mohammed" w:date="2021-12-01T11:15:00Z" w:initials="AM">
    <w:p w14:paraId="655C61B8" w14:textId="716C0E19" w:rsidR="001664D1" w:rsidRDefault="001664D1">
      <w:pPr>
        <w:pStyle w:val="CommentText"/>
      </w:pPr>
      <w:r>
        <w:rPr>
          <w:rStyle w:val="CommentReference"/>
        </w:rPr>
        <w:annotationRef/>
      </w:r>
      <w:r>
        <w:t xml:space="preserve">The units are different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3" w:author="Azzouzi, Mohammed" w:date="2021-12-01T11:23:00Z" w:initials="AM">
    <w:p w14:paraId="772FD826" w14:textId="22C80966" w:rsidR="00F24FE5" w:rsidRDefault="00F24FE5">
      <w:pPr>
        <w:pStyle w:val="CommentText"/>
      </w:pPr>
      <w:r>
        <w:rPr>
          <w:rStyle w:val="CommentReference"/>
        </w:rPr>
        <w:annotationRef/>
      </w:r>
      <w:r>
        <w:t xml:space="preserve">this is to define if the layer absorbs light ( and the units should be intensity in suns)  </w:t>
      </w:r>
    </w:p>
  </w:comment>
  <w:comment w:id="56" w:author="Azzouzi, Mohammed" w:date="2021-12-01T11:25:00Z" w:initials="AM">
    <w:p w14:paraId="0E32FFC6" w14:textId="383D7A31" w:rsidR="00F24FE5" w:rsidRDefault="00F24FE5">
      <w:pPr>
        <w:pStyle w:val="CommentText"/>
      </w:pPr>
      <w:r>
        <w:rPr>
          <w:rStyle w:val="CommentReference"/>
        </w:rPr>
        <w:annotationRef/>
      </w:r>
      <w:r>
        <w:t>calculated from IP-</w:t>
      </w:r>
      <w:proofErr w:type="spellStart"/>
      <w:r>
        <w:t>PhiAV</w:t>
      </w:r>
      <w:proofErr w:type="spellEnd"/>
    </w:p>
  </w:comment>
  <w:comment w:id="57" w:author="Azzouzi, Mohammed" w:date="2021-12-01T11:26:00Z" w:initials="AM">
    <w:p w14:paraId="1D103EC9" w14:textId="11858264" w:rsidR="0055078F" w:rsidRDefault="0055078F">
      <w:pPr>
        <w:pStyle w:val="CommentText"/>
      </w:pPr>
      <w:r>
        <w:rPr>
          <w:rStyle w:val="CommentReference"/>
        </w:rPr>
        <w:annotationRef/>
      </w:r>
      <w:r>
        <w:t xml:space="preserve">intrinsic charge carrier density </w:t>
      </w:r>
    </w:p>
  </w:comment>
  <w:comment w:id="58" w:author="Azzouzi, Mohammed" w:date="2021-12-01T11:27:00Z" w:initials="AM">
    <w:p w14:paraId="0F863077" w14:textId="3E1934E8" w:rsidR="0055078F" w:rsidRDefault="0055078F">
      <w:pPr>
        <w:pStyle w:val="CommentText"/>
      </w:pPr>
      <w:r>
        <w:rPr>
          <w:rStyle w:val="CommentReference"/>
        </w:rPr>
        <w:annotationRef/>
      </w:r>
      <w:r>
        <w:t>density of electrons at equilibrium ( in this case it is small because the layer is doped</w:t>
      </w:r>
    </w:p>
  </w:comment>
  <w:comment w:id="59" w:author="Azzouzi, Mohammed" w:date="2021-12-01T11:27:00Z" w:initials="AM">
    <w:p w14:paraId="680F789A" w14:textId="33570FC4" w:rsidR="0055078F" w:rsidRDefault="0055078F">
      <w:pPr>
        <w:pStyle w:val="CommentText"/>
      </w:pPr>
      <w:r>
        <w:rPr>
          <w:rStyle w:val="CommentReference"/>
        </w:rPr>
        <w:annotationRef/>
      </w:r>
      <w:r>
        <w:t xml:space="preserve">this might be remanent from considering cations in the layers. </w:t>
      </w:r>
    </w:p>
  </w:comment>
  <w:comment w:id="60" w:author="Azzouzi, Mohammed" w:date="2021-12-01T11:28:00Z" w:initials="AM">
    <w:p w14:paraId="2E04A79F" w14:textId="260C080D" w:rsidR="0055078F" w:rsidRDefault="0055078F">
      <w:pPr>
        <w:pStyle w:val="CommentText"/>
      </w:pPr>
      <w:r>
        <w:rPr>
          <w:rStyle w:val="CommentReference"/>
        </w:rPr>
        <w:annotationRef/>
      </w:r>
      <w:r>
        <w:t xml:space="preserve">Fermi level </w:t>
      </w:r>
    </w:p>
  </w:comment>
  <w:comment w:id="61" w:author="Azzouzi, Mohammed" w:date="2021-12-01T11:28:00Z" w:initials="AM">
    <w:p w14:paraId="369DA7FA" w14:textId="36D902ED" w:rsidR="0055078F" w:rsidRDefault="0055078F">
      <w:pPr>
        <w:pStyle w:val="CommentText"/>
      </w:pPr>
      <w:r>
        <w:rPr>
          <w:rStyle w:val="CommentReference"/>
        </w:rPr>
        <w:annotationRef/>
      </w:r>
      <w:r>
        <w:t xml:space="preserve">Dopant densities </w:t>
      </w:r>
    </w:p>
  </w:comment>
  <w:comment w:id="62" w:author="Azzouzi, Mohammed" w:date="2021-12-01T11:28:00Z" w:initials="AM">
    <w:p w14:paraId="3E5209A0" w14:textId="212CD7EE" w:rsidR="0055078F" w:rsidRDefault="0055078F">
      <w:pPr>
        <w:pStyle w:val="CommentText"/>
      </w:pPr>
      <w:r>
        <w:rPr>
          <w:rStyle w:val="CommentReference"/>
        </w:rPr>
        <w:annotationRef/>
      </w:r>
      <w:r>
        <w:t xml:space="preserve">Params for traps </w:t>
      </w:r>
    </w:p>
  </w:comment>
  <w:comment w:id="63" w:author="Azzouzi, Mohammed" w:date="2021-12-01T11:31:00Z" w:initials="AM">
    <w:p w14:paraId="497BE209" w14:textId="16B16208" w:rsidR="00CA6DD0" w:rsidRDefault="00CA6DD0">
      <w:pPr>
        <w:pStyle w:val="CommentText"/>
      </w:pPr>
      <w:r>
        <w:rPr>
          <w:rStyle w:val="CommentReference"/>
        </w:rPr>
        <w:annotationRef/>
      </w:r>
      <w:r>
        <w:t xml:space="preserve">Parameters calculated for the heterojunction between different layer, the first of would describe the derivative of the electron affinity, then IO, then NOC and NOV. the last letter is to specify if it is for the right or left side of the layer. </w:t>
      </w:r>
    </w:p>
  </w:comment>
  <w:comment w:id="64" w:author="Azzouzi, Mohammed" w:date="2021-12-01T11:30:00Z" w:initials="AM">
    <w:p w14:paraId="017CF9AC" w14:textId="4801094D" w:rsidR="00CA6DD0" w:rsidRDefault="00CA6DD0">
      <w:pPr>
        <w:pStyle w:val="CommentText"/>
      </w:pPr>
      <w:r>
        <w:rPr>
          <w:rStyle w:val="CommentReference"/>
        </w:rPr>
        <w:annotationRef/>
      </w:r>
      <w:r>
        <w:t xml:space="preserve">Left position of the layer ( in cm) </w:t>
      </w:r>
    </w:p>
  </w:comment>
  <w:comment w:id="65" w:author="Azzouzi, Mohammed" w:date="2021-12-01T11:30:00Z" w:initials="AM">
    <w:p w14:paraId="6ACEAB82" w14:textId="1D7FC381" w:rsidR="00CA6DD0" w:rsidRDefault="00CA6DD0">
      <w:pPr>
        <w:pStyle w:val="CommentText"/>
      </w:pPr>
      <w:r>
        <w:rPr>
          <w:rStyle w:val="CommentReference"/>
        </w:rPr>
        <w:annotationRef/>
      </w:r>
      <w:r>
        <w:t xml:space="preserve">Right position for the end of the layer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0244CB" w15:done="0"/>
  <w15:commentEx w15:paraId="5C9DD890" w15:done="0"/>
  <w15:commentEx w15:paraId="2D7F294F" w15:done="0"/>
  <w15:commentEx w15:paraId="717C1823" w15:done="0"/>
  <w15:commentEx w15:paraId="3F79A16E" w15:done="0"/>
  <w15:commentEx w15:paraId="2AEC991B" w15:done="0"/>
  <w15:commentEx w15:paraId="62FD7F1B" w15:done="0"/>
  <w15:commentEx w15:paraId="5AEC3D5E" w15:done="0"/>
  <w15:commentEx w15:paraId="10571A59" w15:done="0"/>
  <w15:commentEx w15:paraId="41C36094" w15:done="0"/>
  <w15:commentEx w15:paraId="0420DD77" w15:done="0"/>
  <w15:commentEx w15:paraId="7DE64E31" w15:done="0"/>
  <w15:commentEx w15:paraId="291D7C5B" w15:done="0"/>
  <w15:commentEx w15:paraId="3272605A" w15:done="0"/>
  <w15:commentEx w15:paraId="76D641D9" w15:done="0"/>
  <w15:commentEx w15:paraId="4739D5E8" w15:done="0"/>
  <w15:commentEx w15:paraId="043FC513" w15:done="0"/>
  <w15:commentEx w15:paraId="39EB0D9F" w15:done="0"/>
  <w15:commentEx w15:paraId="6E3B9C4A" w15:done="0"/>
  <w15:commentEx w15:paraId="16D7900C" w15:done="0"/>
  <w15:commentEx w15:paraId="5A016D13" w15:done="0"/>
  <w15:commentEx w15:paraId="10DB2615" w15:done="0"/>
  <w15:commentEx w15:paraId="4502785A" w15:done="0"/>
  <w15:commentEx w15:paraId="5FCCA136" w15:done="0"/>
  <w15:commentEx w15:paraId="55AD5111" w15:done="0"/>
  <w15:commentEx w15:paraId="22B1A7A8" w15:done="0"/>
  <w15:commentEx w15:paraId="0F5CC347" w15:done="0"/>
  <w15:commentEx w15:paraId="41B7CD34" w15:done="0"/>
  <w15:commentEx w15:paraId="5C6181DB" w15:done="0"/>
  <w15:commentEx w15:paraId="4D524870" w15:done="0"/>
  <w15:commentEx w15:paraId="1BD1831E" w15:done="0"/>
  <w15:commentEx w15:paraId="355BF730" w15:done="0"/>
  <w15:commentEx w15:paraId="655C61B8" w15:done="0"/>
  <w15:commentEx w15:paraId="772FD826" w15:done="0"/>
  <w15:commentEx w15:paraId="0E32FFC6" w15:done="0"/>
  <w15:commentEx w15:paraId="1D103EC9" w15:done="0"/>
  <w15:commentEx w15:paraId="0F863077" w15:done="0"/>
  <w15:commentEx w15:paraId="680F789A" w15:done="0"/>
  <w15:commentEx w15:paraId="2E04A79F" w15:done="0"/>
  <w15:commentEx w15:paraId="369DA7FA" w15:done="0"/>
  <w15:commentEx w15:paraId="3E5209A0" w15:done="0"/>
  <w15:commentEx w15:paraId="497BE209" w15:done="0"/>
  <w15:commentEx w15:paraId="017CF9AC" w15:done="0"/>
  <w15:commentEx w15:paraId="6ACEAB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1CE54" w16cex:dateUtc="2021-12-01T10:35:00Z"/>
  <w16cex:commentExtensible w16cex:durableId="2551D14C" w16cex:dateUtc="2021-12-01T10:47:00Z"/>
  <w16cex:commentExtensible w16cex:durableId="2551D1B4" w16cex:dateUtc="2021-12-01T10:49:00Z"/>
  <w16cex:commentExtensible w16cex:durableId="2551CF60" w16cex:dateUtc="2021-12-01T10:39:00Z"/>
  <w16cex:commentExtensible w16cex:durableId="2551D05E" w16cex:dateUtc="2021-12-01T10:43:00Z"/>
  <w16cex:commentExtensible w16cex:durableId="2551D086" w16cex:dateUtc="2021-12-01T10:44:00Z"/>
  <w16cex:commentExtensible w16cex:durableId="2551D39D" w16cex:dateUtc="2021-12-01T10:57:00Z"/>
  <w16cex:commentExtensible w16cex:durableId="2551D1DD" w16cex:dateUtc="2021-12-01T10:50:00Z"/>
  <w16cex:commentExtensible w16cex:durableId="2551D368" w16cex:dateUtc="2021-12-01T10:56:00Z"/>
  <w16cex:commentExtensible w16cex:durableId="2551D34B" w16cex:dateUtc="2021-12-01T10:56:00Z"/>
  <w16cex:commentExtensible w16cex:durableId="2551D3C8" w16cex:dateUtc="2021-12-01T10:58:00Z"/>
  <w16cex:commentExtensible w16cex:durableId="2551D3EB" w16cex:dateUtc="2021-12-01T10:58:00Z"/>
  <w16cex:commentExtensible w16cex:durableId="2551D40B" w16cex:dateUtc="2021-12-01T10:59:00Z"/>
  <w16cex:commentExtensible w16cex:durableId="2551D4BA" w16cex:dateUtc="2021-12-01T11:02:00Z"/>
  <w16cex:commentExtensible w16cex:durableId="2551D4EF" w16cex:dateUtc="2021-12-01T11:03:00Z"/>
  <w16cex:commentExtensible w16cex:durableId="2551D56B" w16cex:dateUtc="2021-12-01T11:05:00Z"/>
  <w16cex:commentExtensible w16cex:durableId="2551D5B0" w16cex:dateUtc="2021-12-01T11:06:00Z"/>
  <w16cex:commentExtensible w16cex:durableId="2551D5C3" w16cex:dateUtc="2021-12-01T11:06:00Z"/>
  <w16cex:commentExtensible w16cex:durableId="2551D6BA" w16cex:dateUtc="2021-12-01T11:10:00Z"/>
  <w16cex:commentExtensible w16cex:durableId="2551D63E" w16cex:dateUtc="2021-12-01T11:08:00Z"/>
  <w16cex:commentExtensible w16cex:durableId="2551D6EC" w16cex:dateUtc="2021-12-01T11:11:00Z"/>
  <w16cex:commentExtensible w16cex:durableId="2551D740" w16cex:dateUtc="2021-12-01T11:13:00Z"/>
  <w16cex:commentExtensible w16cex:durableId="2551D74B" w16cex:dateUtc="2021-12-01T11:13:00Z"/>
  <w16cex:commentExtensible w16cex:durableId="2551D777" w16cex:dateUtc="2021-12-01T11:13:00Z"/>
  <w16cex:commentExtensible w16cex:durableId="2551D89A" w16cex:dateUtc="2021-12-01T11:18:00Z"/>
  <w16cex:commentExtensible w16cex:durableId="2551D8D2" w16cex:dateUtc="2021-12-01T11:19:00Z"/>
  <w16cex:commentExtensible w16cex:durableId="2551D8E0" w16cex:dateUtc="2021-12-01T11:20:00Z"/>
  <w16cex:commentExtensible w16cex:durableId="2551D818" w16cex:dateUtc="2021-12-01T11:16:00Z"/>
  <w16cex:commentExtensible w16cex:durableId="2551D906" w16cex:dateUtc="2021-12-01T11:20:00Z"/>
  <w16cex:commentExtensible w16cex:durableId="2551D923" w16cex:dateUtc="2021-12-01T11:21:00Z"/>
  <w16cex:commentExtensible w16cex:durableId="2551D96B" w16cex:dateUtc="2021-12-01T11:22:00Z"/>
  <w16cex:commentExtensible w16cex:durableId="2551D7CB" w16cex:dateUtc="2021-12-01T11:15:00Z"/>
  <w16cex:commentExtensible w16cex:durableId="2551D7BD" w16cex:dateUtc="2021-12-01T11:15:00Z"/>
  <w16cex:commentExtensible w16cex:durableId="2551D9A2" w16cex:dateUtc="2021-12-01T11:23:00Z"/>
  <w16cex:commentExtensible w16cex:durableId="2551DA3D" w16cex:dateUtc="2021-12-01T11:25:00Z"/>
  <w16cex:commentExtensible w16cex:durableId="2551DA76" w16cex:dateUtc="2021-12-01T11:26:00Z"/>
  <w16cex:commentExtensible w16cex:durableId="2551DA85" w16cex:dateUtc="2021-12-01T11:27:00Z"/>
  <w16cex:commentExtensible w16cex:durableId="2551DAA7" w16cex:dateUtc="2021-12-01T11:27:00Z"/>
  <w16cex:commentExtensible w16cex:durableId="2551DACE" w16cex:dateUtc="2021-12-01T11:28:00Z"/>
  <w16cex:commentExtensible w16cex:durableId="2551DAE0" w16cex:dateUtc="2021-12-01T11:28:00Z"/>
  <w16cex:commentExtensible w16cex:durableId="2551DAFB" w16cex:dateUtc="2021-12-01T11:28:00Z"/>
  <w16cex:commentExtensible w16cex:durableId="2551DB7C" w16cex:dateUtc="2021-12-01T11:31:00Z"/>
  <w16cex:commentExtensible w16cex:durableId="2551DB4F" w16cex:dateUtc="2021-12-01T11:30:00Z"/>
  <w16cex:commentExtensible w16cex:durableId="2551DB62" w16cex:dateUtc="2021-12-01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0244CB" w16cid:durableId="2551CE54"/>
  <w16cid:commentId w16cid:paraId="5C9DD890" w16cid:durableId="2551D14C"/>
  <w16cid:commentId w16cid:paraId="2D7F294F" w16cid:durableId="2551D1B4"/>
  <w16cid:commentId w16cid:paraId="717C1823" w16cid:durableId="2551CF60"/>
  <w16cid:commentId w16cid:paraId="3F79A16E" w16cid:durableId="2551D05E"/>
  <w16cid:commentId w16cid:paraId="2AEC991B" w16cid:durableId="2551D086"/>
  <w16cid:commentId w16cid:paraId="62FD7F1B" w16cid:durableId="2551D39D"/>
  <w16cid:commentId w16cid:paraId="5AEC3D5E" w16cid:durableId="2551D1DD"/>
  <w16cid:commentId w16cid:paraId="10571A59" w16cid:durableId="2551D368"/>
  <w16cid:commentId w16cid:paraId="41C36094" w16cid:durableId="2551D34B"/>
  <w16cid:commentId w16cid:paraId="0420DD77" w16cid:durableId="2551D3C8"/>
  <w16cid:commentId w16cid:paraId="7DE64E31" w16cid:durableId="2551D3EB"/>
  <w16cid:commentId w16cid:paraId="291D7C5B" w16cid:durableId="2551D40B"/>
  <w16cid:commentId w16cid:paraId="3272605A" w16cid:durableId="2551D4BA"/>
  <w16cid:commentId w16cid:paraId="76D641D9" w16cid:durableId="2551D4EF"/>
  <w16cid:commentId w16cid:paraId="4739D5E8" w16cid:durableId="2551D56B"/>
  <w16cid:commentId w16cid:paraId="043FC513" w16cid:durableId="2551D5B0"/>
  <w16cid:commentId w16cid:paraId="39EB0D9F" w16cid:durableId="2551D5C3"/>
  <w16cid:commentId w16cid:paraId="6E3B9C4A" w16cid:durableId="2551D6BA"/>
  <w16cid:commentId w16cid:paraId="16D7900C" w16cid:durableId="2551D63E"/>
  <w16cid:commentId w16cid:paraId="5A016D13" w16cid:durableId="2551D6EC"/>
  <w16cid:commentId w16cid:paraId="10DB2615" w16cid:durableId="2551D740"/>
  <w16cid:commentId w16cid:paraId="4502785A" w16cid:durableId="2551D74B"/>
  <w16cid:commentId w16cid:paraId="5FCCA136" w16cid:durableId="2551D777"/>
  <w16cid:commentId w16cid:paraId="55AD5111" w16cid:durableId="2551D89A"/>
  <w16cid:commentId w16cid:paraId="22B1A7A8" w16cid:durableId="2551D8D2"/>
  <w16cid:commentId w16cid:paraId="0F5CC347" w16cid:durableId="2551D8E0"/>
  <w16cid:commentId w16cid:paraId="41B7CD34" w16cid:durableId="2551D818"/>
  <w16cid:commentId w16cid:paraId="5C6181DB" w16cid:durableId="2551D906"/>
  <w16cid:commentId w16cid:paraId="4D524870" w16cid:durableId="2551D923"/>
  <w16cid:commentId w16cid:paraId="1BD1831E" w16cid:durableId="2551D96B"/>
  <w16cid:commentId w16cid:paraId="355BF730" w16cid:durableId="2551D7CB"/>
  <w16cid:commentId w16cid:paraId="655C61B8" w16cid:durableId="2551D7BD"/>
  <w16cid:commentId w16cid:paraId="772FD826" w16cid:durableId="2551D9A2"/>
  <w16cid:commentId w16cid:paraId="0E32FFC6" w16cid:durableId="2551DA3D"/>
  <w16cid:commentId w16cid:paraId="1D103EC9" w16cid:durableId="2551DA76"/>
  <w16cid:commentId w16cid:paraId="0F863077" w16cid:durableId="2551DA85"/>
  <w16cid:commentId w16cid:paraId="680F789A" w16cid:durableId="2551DAA7"/>
  <w16cid:commentId w16cid:paraId="2E04A79F" w16cid:durableId="2551DACE"/>
  <w16cid:commentId w16cid:paraId="369DA7FA" w16cid:durableId="2551DAE0"/>
  <w16cid:commentId w16cid:paraId="3E5209A0" w16cid:durableId="2551DAFB"/>
  <w16cid:commentId w16cid:paraId="497BE209" w16cid:durableId="2551DB7C"/>
  <w16cid:commentId w16cid:paraId="017CF9AC" w16cid:durableId="2551DB4F"/>
  <w16cid:commentId w16cid:paraId="6ACEAB82" w16cid:durableId="2551DB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zzouzi, Mohammed">
    <w15:presenceInfo w15:providerId="AD" w15:userId="S::ma11115@ic.ac.uk::e844679c-0b5f-4f82-a9ac-bc4d2a919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DD"/>
    <w:rsid w:val="00012209"/>
    <w:rsid w:val="00013944"/>
    <w:rsid w:val="0002656D"/>
    <w:rsid w:val="00035D4F"/>
    <w:rsid w:val="00052716"/>
    <w:rsid w:val="00057BC0"/>
    <w:rsid w:val="0006099B"/>
    <w:rsid w:val="000921D3"/>
    <w:rsid w:val="000C5C43"/>
    <w:rsid w:val="000C6052"/>
    <w:rsid w:val="00150544"/>
    <w:rsid w:val="001664D1"/>
    <w:rsid w:val="00191B83"/>
    <w:rsid w:val="00193B04"/>
    <w:rsid w:val="00193B5A"/>
    <w:rsid w:val="001B13AB"/>
    <w:rsid w:val="001E66C8"/>
    <w:rsid w:val="001F58EB"/>
    <w:rsid w:val="001F5B1C"/>
    <w:rsid w:val="00253054"/>
    <w:rsid w:val="00253A1D"/>
    <w:rsid w:val="0026298E"/>
    <w:rsid w:val="00265E6D"/>
    <w:rsid w:val="00292F37"/>
    <w:rsid w:val="002C728B"/>
    <w:rsid w:val="002F58A6"/>
    <w:rsid w:val="00326BAA"/>
    <w:rsid w:val="0035482B"/>
    <w:rsid w:val="00357337"/>
    <w:rsid w:val="00382DD1"/>
    <w:rsid w:val="0039651A"/>
    <w:rsid w:val="003B5FDD"/>
    <w:rsid w:val="003E3D75"/>
    <w:rsid w:val="00472274"/>
    <w:rsid w:val="00480EA3"/>
    <w:rsid w:val="004B1F48"/>
    <w:rsid w:val="004E7F70"/>
    <w:rsid w:val="004F0E98"/>
    <w:rsid w:val="005125FD"/>
    <w:rsid w:val="00516371"/>
    <w:rsid w:val="0052093F"/>
    <w:rsid w:val="00522480"/>
    <w:rsid w:val="0055078F"/>
    <w:rsid w:val="00592FE5"/>
    <w:rsid w:val="00603C62"/>
    <w:rsid w:val="00662237"/>
    <w:rsid w:val="006E0F45"/>
    <w:rsid w:val="006F1042"/>
    <w:rsid w:val="00715205"/>
    <w:rsid w:val="0078020D"/>
    <w:rsid w:val="007A0C53"/>
    <w:rsid w:val="007B7057"/>
    <w:rsid w:val="007E5BA8"/>
    <w:rsid w:val="007F2A54"/>
    <w:rsid w:val="00867231"/>
    <w:rsid w:val="00884993"/>
    <w:rsid w:val="0088627A"/>
    <w:rsid w:val="00895DFA"/>
    <w:rsid w:val="008D47E3"/>
    <w:rsid w:val="008E439A"/>
    <w:rsid w:val="009004B9"/>
    <w:rsid w:val="00981B26"/>
    <w:rsid w:val="00996604"/>
    <w:rsid w:val="009D3BA3"/>
    <w:rsid w:val="009E0D21"/>
    <w:rsid w:val="009F1D35"/>
    <w:rsid w:val="00A00287"/>
    <w:rsid w:val="00A2222A"/>
    <w:rsid w:val="00A50AD9"/>
    <w:rsid w:val="00A51DF2"/>
    <w:rsid w:val="00A60E8D"/>
    <w:rsid w:val="00AA5E89"/>
    <w:rsid w:val="00AC105C"/>
    <w:rsid w:val="00AD0CCD"/>
    <w:rsid w:val="00AE23A5"/>
    <w:rsid w:val="00B1349D"/>
    <w:rsid w:val="00BA4247"/>
    <w:rsid w:val="00BC5195"/>
    <w:rsid w:val="00BE1009"/>
    <w:rsid w:val="00C66188"/>
    <w:rsid w:val="00C6689C"/>
    <w:rsid w:val="00C7581D"/>
    <w:rsid w:val="00C945D9"/>
    <w:rsid w:val="00CA0021"/>
    <w:rsid w:val="00CA6DD0"/>
    <w:rsid w:val="00CC080B"/>
    <w:rsid w:val="00D04461"/>
    <w:rsid w:val="00D14658"/>
    <w:rsid w:val="00D2147D"/>
    <w:rsid w:val="00E409A2"/>
    <w:rsid w:val="00E5177E"/>
    <w:rsid w:val="00E950ED"/>
    <w:rsid w:val="00ED3A09"/>
    <w:rsid w:val="00F24FE5"/>
    <w:rsid w:val="00FD6868"/>
    <w:rsid w:val="00FE4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68F2C"/>
  <w14:defaultImageDpi w14:val="32767"/>
  <w15:chartTrackingRefBased/>
  <w15:docId w15:val="{E9C5C863-3C22-4EDC-9009-FD05C37A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5F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20D"/>
    <w:pPr>
      <w:ind w:left="720"/>
      <w:contextualSpacing/>
    </w:pPr>
  </w:style>
  <w:style w:type="character" w:styleId="CommentReference">
    <w:name w:val="annotation reference"/>
    <w:basedOn w:val="DefaultParagraphFont"/>
    <w:uiPriority w:val="99"/>
    <w:semiHidden/>
    <w:unhideWhenUsed/>
    <w:rsid w:val="00C945D9"/>
    <w:rPr>
      <w:sz w:val="16"/>
      <w:szCs w:val="16"/>
    </w:rPr>
  </w:style>
  <w:style w:type="paragraph" w:styleId="CommentText">
    <w:name w:val="annotation text"/>
    <w:basedOn w:val="Normal"/>
    <w:link w:val="CommentTextChar"/>
    <w:uiPriority w:val="99"/>
    <w:semiHidden/>
    <w:unhideWhenUsed/>
    <w:rsid w:val="00C945D9"/>
    <w:pPr>
      <w:spacing w:line="240" w:lineRule="auto"/>
    </w:pPr>
    <w:rPr>
      <w:sz w:val="20"/>
      <w:szCs w:val="20"/>
    </w:rPr>
  </w:style>
  <w:style w:type="character" w:customStyle="1" w:styleId="CommentTextChar">
    <w:name w:val="Comment Text Char"/>
    <w:basedOn w:val="DefaultParagraphFont"/>
    <w:link w:val="CommentText"/>
    <w:uiPriority w:val="99"/>
    <w:semiHidden/>
    <w:rsid w:val="00C945D9"/>
    <w:rPr>
      <w:sz w:val="20"/>
      <w:szCs w:val="20"/>
    </w:rPr>
  </w:style>
  <w:style w:type="paragraph" w:styleId="CommentSubject">
    <w:name w:val="annotation subject"/>
    <w:basedOn w:val="CommentText"/>
    <w:next w:val="CommentText"/>
    <w:link w:val="CommentSubjectChar"/>
    <w:uiPriority w:val="99"/>
    <w:semiHidden/>
    <w:unhideWhenUsed/>
    <w:rsid w:val="00C945D9"/>
    <w:rPr>
      <w:b/>
      <w:bCs/>
    </w:rPr>
  </w:style>
  <w:style w:type="character" w:customStyle="1" w:styleId="CommentSubjectChar">
    <w:name w:val="Comment Subject Char"/>
    <w:basedOn w:val="CommentTextChar"/>
    <w:link w:val="CommentSubject"/>
    <w:uiPriority w:val="99"/>
    <w:semiHidden/>
    <w:rsid w:val="00C945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31645-1EB4-48A9-B4AA-D396E737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Jolanda</dc:creator>
  <cp:keywords/>
  <dc:description/>
  <cp:lastModifiedBy>Azzouzi, Mohammed</cp:lastModifiedBy>
  <cp:revision>3</cp:revision>
  <dcterms:created xsi:type="dcterms:W3CDTF">2021-12-01T11:30:00Z</dcterms:created>
  <dcterms:modified xsi:type="dcterms:W3CDTF">2021-12-01T11:32:00Z</dcterms:modified>
</cp:coreProperties>
</file>